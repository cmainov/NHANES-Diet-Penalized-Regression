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6FEF" w14:textId="64DA213F" w:rsidR="00D83366" w:rsidRPr="00D83366" w:rsidRDefault="00D83366" w:rsidP="00BC1375">
      <w:pPr>
        <w:spacing w:line="480" w:lineRule="auto"/>
        <w:rPr>
          <w:b/>
          <w:bCs/>
          <w:iCs/>
        </w:rPr>
      </w:pPr>
      <w:r w:rsidRPr="00D83366">
        <w:rPr>
          <w:b/>
          <w:bCs/>
          <w:iCs/>
        </w:rPr>
        <w:t>Introduction</w:t>
      </w:r>
    </w:p>
    <w:p w14:paraId="318D14E3" w14:textId="754C19EC" w:rsidR="00190ED2" w:rsidRDefault="001D0F30" w:rsidP="0091127C">
      <w:pPr>
        <w:spacing w:line="480" w:lineRule="auto"/>
        <w:ind w:firstLine="720"/>
        <w:rPr>
          <w:iCs/>
        </w:rPr>
      </w:pPr>
      <w:r>
        <w:rPr>
          <w:iCs/>
        </w:rPr>
        <w:t xml:space="preserve">Food insecurity </w:t>
      </w:r>
      <w:del w:id="0" w:author="Maino Vieytes, Christian Augusto" w:date="2022-06-02T15:25:00Z">
        <w:r w:rsidDel="00DA6773">
          <w:rPr>
            <w:iCs/>
          </w:rPr>
          <w:delText xml:space="preserve">is </w:delText>
        </w:r>
        <w:r w:rsidR="004E2362" w:rsidDel="00DA6773">
          <w:rPr>
            <w:iCs/>
          </w:rPr>
          <w:delText>defined</w:delText>
        </w:r>
        <w:r w:rsidDel="00DA6773">
          <w:rPr>
            <w:iCs/>
          </w:rPr>
          <w:delText xml:space="preserve"> as</w:delText>
        </w:r>
      </w:del>
      <w:ins w:id="1" w:author="Maino Vieytes, Christian Augusto" w:date="2022-06-02T15:25:00Z">
        <w:r w:rsidR="00DA6773">
          <w:rPr>
            <w:iCs/>
          </w:rPr>
          <w:t>involves</w:t>
        </w:r>
      </w:ins>
      <w:r>
        <w:rPr>
          <w:iCs/>
        </w:rPr>
        <w:t xml:space="preserve"> </w:t>
      </w:r>
      <w:r w:rsidR="004E2362">
        <w:rPr>
          <w:iCs/>
        </w:rPr>
        <w:t>the</w:t>
      </w:r>
      <w:r>
        <w:rPr>
          <w:iCs/>
        </w:rPr>
        <w:t xml:space="preserve"> inability to procure sufficient quantities of safe and nutritious foods that promote</w:t>
      </w:r>
      <w:r w:rsidR="004E2362">
        <w:rPr>
          <w:iCs/>
        </w:rPr>
        <w:t xml:space="preserve"> the physical, emotional, and psychosocial domains of health and well-being</w:t>
      </w:r>
      <w:r w:rsidR="004E36A1">
        <w:rPr>
          <w:iCs/>
        </w:rPr>
        <w:t xml:space="preserve"> </w:t>
      </w:r>
      <w:r w:rsidR="004E36A1">
        <w:rPr>
          <w:iCs/>
        </w:rPr>
        <w:fldChar w:fldCharType="begin"/>
      </w:r>
      <w:r w:rsidR="008C6A36">
        <w:rPr>
          <w:iCs/>
        </w:rPr>
        <w:instrText xml:space="preserve"> ADDIN ZOTERO_ITEM CSL_CITATION {"citationID":"fXJTQ6j3","properties":{"formattedCitation":"[1]","plainCitation":"[1]","noteIndex":0},"citationItems":[{"id":1465,"uris":["http://zotero.org/users/local/S8X13ARX/items/5V6T4AJK"],"itemData":{"id":1465,"type":"webpage","abstract":"An estimated 10.5 percent of American households were food insecure at least some time during the year in 2019, down from 11.1 percent in 2018. These households lacked access to enough food for an active, healthy life for all their members.","language":"en","title":"Household Food Security in the United States in 2019","URL":"http://www.ers.usda.gov/publications/pub-details/?pubid=99281","author":[{"family":"Coleman-Jensen","given":"Alisha"},{"family":"Rabbitt","given":"Matthew P."},{"family":"Gregory","given":"Christian","dropping-particle":"a"},{"family":"Singh","given":"Anita"}],"accessed":{"date-parts":[["2021",8,12]]}}}],"schema":"https://github.com/citation-style-language/schema/raw/master/csl-citation.json"} </w:instrText>
      </w:r>
      <w:r w:rsidR="004E36A1">
        <w:rPr>
          <w:iCs/>
        </w:rPr>
        <w:fldChar w:fldCharType="separate"/>
      </w:r>
      <w:r w:rsidR="00024513">
        <w:rPr>
          <w:iCs/>
          <w:noProof/>
        </w:rPr>
        <w:t>[1]</w:t>
      </w:r>
      <w:r w:rsidR="004E36A1">
        <w:rPr>
          <w:iCs/>
        </w:rPr>
        <w:fldChar w:fldCharType="end"/>
      </w:r>
      <w:r w:rsidR="004E2362">
        <w:rPr>
          <w:iCs/>
        </w:rPr>
        <w:t xml:space="preserve">. </w:t>
      </w:r>
      <w:r w:rsidR="00D940B0">
        <w:rPr>
          <w:iCs/>
        </w:rPr>
        <w:t>It</w:t>
      </w:r>
      <w:r w:rsidR="0091127C" w:rsidRPr="00BC1375">
        <w:rPr>
          <w:iCs/>
        </w:rPr>
        <w:t xml:space="preserve"> is a leading public health issue that affected approximately 13.</w:t>
      </w:r>
      <w:ins w:id="2" w:author="AMIRAH BURTON" w:date="2022-04-03T21:47:00Z">
        <w:r w:rsidR="00D41E4C">
          <w:rPr>
            <w:iCs/>
          </w:rPr>
          <w:t>8</w:t>
        </w:r>
        <w:r w:rsidR="00D41E4C" w:rsidRPr="00BC1375">
          <w:rPr>
            <w:iCs/>
          </w:rPr>
          <w:t xml:space="preserve"> </w:t>
        </w:r>
      </w:ins>
      <w:r w:rsidR="0091127C" w:rsidRPr="00BC1375">
        <w:rPr>
          <w:iCs/>
        </w:rPr>
        <w:t xml:space="preserve">million (10.5 %) U.S. households in </w:t>
      </w:r>
      <w:ins w:id="3" w:author="AMIRAH BURTON" w:date="2022-04-03T21:47:00Z">
        <w:r w:rsidR="00D41E4C" w:rsidRPr="00BC1375">
          <w:rPr>
            <w:iCs/>
          </w:rPr>
          <w:t>20</w:t>
        </w:r>
        <w:r w:rsidR="00D41E4C">
          <w:rPr>
            <w:iCs/>
          </w:rPr>
          <w:t>20</w:t>
        </w:r>
        <w:r w:rsidR="00D41E4C" w:rsidRPr="00BC1375">
          <w:rPr>
            <w:iCs/>
          </w:rPr>
          <w:t xml:space="preserve"> </w:t>
        </w:r>
      </w:ins>
      <w:r w:rsidR="0091127C" w:rsidRPr="00BC1375">
        <w:rPr>
          <w:iCs/>
        </w:rPr>
        <w:t>and disproportionately affects low-income households, single parent households, communities of color</w:t>
      </w:r>
      <w:r w:rsidR="0091127C">
        <w:rPr>
          <w:iCs/>
        </w:rPr>
        <w:t xml:space="preserve">, and those with a recent diagnosis of cancer </w:t>
      </w:r>
      <w:r w:rsidR="0091127C">
        <w:rPr>
          <w:iCs/>
        </w:rPr>
        <w:fldChar w:fldCharType="begin"/>
      </w:r>
      <w:r w:rsidR="008C6A36">
        <w:rPr>
          <w:iCs/>
        </w:rPr>
        <w:instrText xml:space="preserve"> ADDIN ZOTERO_ITEM CSL_CITATION {"citationID":"KLmDd5BV","properties":{"formattedCitation":"[1,2]","plainCitation":"[1,2]","noteIndex":0},"citationItems":[{"id":1465,"uris":["http://zotero.org/users/local/S8X13ARX/items/5V6T4AJK"],"itemData":{"id":1465,"type":"webpage","abstract":"An estimated 10.5 percent of American households were food insecure at least some time during the year in 2019, down from 11.1 percent in 2018. These households lacked access to enough food for an active, healthy life for all their members.","language":"en","title":"Household Food Security in the United States in 2019","URL":"http://www.ers.usda.gov/publications/pub-details/?pubid=99281","author":[{"family":"Coleman-Jensen","given":"Alisha"},{"family":"Rabbitt","given":"Matthew P."},{"family":"Gregory","given":"Christian","dropping-particle":"a"},{"family":"Singh","given":"Anita"}],"accessed":{"date-parts":[["2021",8,12]]}}},{"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C."}],"issued":{"date-parts":[["2018",5,1]]}}}],"schema":"https://github.com/citation-style-language/schema/raw/master/csl-citation.json"} </w:instrText>
      </w:r>
      <w:r w:rsidR="0091127C">
        <w:rPr>
          <w:iCs/>
        </w:rPr>
        <w:fldChar w:fldCharType="separate"/>
      </w:r>
      <w:r w:rsidR="00024513">
        <w:rPr>
          <w:iCs/>
          <w:noProof/>
        </w:rPr>
        <w:t>[1,2]</w:t>
      </w:r>
      <w:r w:rsidR="0091127C">
        <w:rPr>
          <w:iCs/>
        </w:rPr>
        <w:fldChar w:fldCharType="end"/>
      </w:r>
      <w:r w:rsidR="0091127C">
        <w:rPr>
          <w:iCs/>
        </w:rPr>
        <w:t xml:space="preserve">. </w:t>
      </w:r>
      <w:r w:rsidR="004E36A1" w:rsidRPr="00BC1375">
        <w:rPr>
          <w:iCs/>
        </w:rPr>
        <w:t>For many households, experiencing a sudden cancer diagnosis and its side effects may worsen food insecurity status.</w:t>
      </w:r>
      <w:r w:rsidR="00190ED2" w:rsidRPr="00BC1375">
        <w:rPr>
          <w:iCs/>
        </w:rPr>
        <w:t xml:space="preserve"> </w:t>
      </w:r>
      <w:ins w:id="4" w:author="Maino Vieytes, Christian Augusto" w:date="2022-04-04T11:23:00Z">
        <w:r w:rsidR="00B53CA1">
          <w:rPr>
            <w:iCs/>
          </w:rPr>
          <w:t>Increasing treatment c</w:t>
        </w:r>
      </w:ins>
      <w:del w:id="5" w:author="Maino Vieytes, Christian Augusto" w:date="2022-04-04T11:23:00Z">
        <w:r w:rsidR="00663616" w:rsidDel="00B53CA1">
          <w:rPr>
            <w:iCs/>
          </w:rPr>
          <w:delText>C</w:delText>
        </w:r>
      </w:del>
      <w:r w:rsidR="00663616">
        <w:rPr>
          <w:iCs/>
        </w:rPr>
        <w:t xml:space="preserve">osts and side effects attributable to </w:t>
      </w:r>
      <w:ins w:id="6" w:author="Maino Vieytes, Christian Augusto" w:date="2022-04-04T11:23:00Z">
        <w:r w:rsidR="00B53CA1">
          <w:rPr>
            <w:iCs/>
          </w:rPr>
          <w:t xml:space="preserve">those </w:t>
        </w:r>
      </w:ins>
      <w:r w:rsidR="00663616">
        <w:rPr>
          <w:iCs/>
        </w:rPr>
        <w:t>treatment</w:t>
      </w:r>
      <w:ins w:id="7" w:author="Maino Vieytes, Christian Augusto" w:date="2022-04-04T11:23:00Z">
        <w:r w:rsidR="00B53CA1">
          <w:rPr>
            <w:iCs/>
          </w:rPr>
          <w:t>s</w:t>
        </w:r>
      </w:ins>
      <w:r w:rsidR="00663616">
        <w:rPr>
          <w:iCs/>
        </w:rPr>
        <w:t xml:space="preserve"> may</w:t>
      </w:r>
      <w:r w:rsidR="00190ED2" w:rsidRPr="00BC1375">
        <w:rPr>
          <w:iCs/>
        </w:rPr>
        <w:t xml:space="preserve"> </w:t>
      </w:r>
      <w:r w:rsidR="00663616">
        <w:rPr>
          <w:iCs/>
        </w:rPr>
        <w:t>prompt</w:t>
      </w:r>
      <w:r w:rsidR="00663616" w:rsidRPr="00BC1375">
        <w:rPr>
          <w:iCs/>
        </w:rPr>
        <w:t xml:space="preserve"> </w:t>
      </w:r>
      <w:r w:rsidR="00190ED2" w:rsidRPr="00BC1375">
        <w:rPr>
          <w:iCs/>
        </w:rPr>
        <w:t>lower quality of life (QOL)</w:t>
      </w:r>
      <w:r w:rsidR="00663616">
        <w:rPr>
          <w:iCs/>
        </w:rPr>
        <w:t xml:space="preserve"> and physical disability in cancer survivors, </w:t>
      </w:r>
      <w:r w:rsidR="00AA1AA6">
        <w:rPr>
          <w:iCs/>
        </w:rPr>
        <w:t>which magnify the risks of unemployment and financial sequelae</w:t>
      </w:r>
      <w:del w:id="8" w:author="Maino Vieytes, Christian Augusto" w:date="2022-06-02T16:44:00Z">
        <w:r w:rsidR="00AA1AA6" w:rsidDel="00BB0AC8">
          <w:rPr>
            <w:iCs/>
          </w:rPr>
          <w:delText xml:space="preserve"> </w:delText>
        </w:r>
      </w:del>
      <w:r w:rsidR="00190ED2">
        <w:rPr>
          <w:iCs/>
        </w:rPr>
        <w:t xml:space="preserve"> </w:t>
      </w:r>
      <w:r w:rsidR="00190ED2">
        <w:rPr>
          <w:iCs/>
        </w:rPr>
        <w:fldChar w:fldCharType="begin"/>
      </w:r>
      <w:r w:rsidR="00BB0AC8">
        <w:rPr>
          <w:iCs/>
        </w:rPr>
        <w:instrText xml:space="preserve"> ADDIN ZOTERO_ITEM CSL_CITATION {"citationID":"B6g1zdsI","properties":{"formattedCitation":"[3,4]","plainCitation":"[3,4]","noteIndex":0},"citationItems":[{"id":1463,"uris":["http://zotero.org/users/local/S8X13ARX/items/EGIQRUXN"],"itemData":{"id":1463,"type":"article-journal","abstract":"This systematic review aimed to determine the effects of interdisciplinary/multidisciplinary outpatient rehabilitation programmes by looking at physical, psychosocial and return to work status of adult cancer patients.","container-title":"Current Oncology Reports","DOI":"10.1007/s11912-020-00979-8","ISSN":"1534-6269","issue":"12","journalAbbreviation":"Curr Oncol Rep","language":"en","page":"122","source":"Springer Link","title":"Multidisciplinary Outpatient Cancer Rehabilitation Can Improve Cancer Patients’ Physical and Psychosocial Status—a Systematic Review","volume":"22","author":[{"family":"Kudre","given":"Daisy"},{"family":"Chen","given":"Zhehui"},{"family":"Richard","given":"Aline"},{"family":"Cabaset","given":"Sophie"},{"family":"Dehler","given":"Anna"},{"family":"Schmid","given":"Margareta"},{"family":"Rohrmann","given":"Sabine"}],"issued":{"date-parts":[["2020",10,1]]}}},{"id":1443,"uris":["http://zotero.org/users/local/S8X13ARX/items/UGE28LTB"],"itemData":{"id":1443,"type":"article-journal","container-title":"Cancer Epidemiology Biomarkers &amp; Prevention","DOI":"10.1158/1055-9965.EPI-19-1534","ISSN":"1055-9965, 1538-7755","issue":"7","journalAbbreviation":"Cancer Epidemiol Biomarkers Prev","language":"en","page":"1304-1312","source":"DOI.org (Crossref)","title":"Medical Care Costs Associated with Cancer Survivorship in the United States","volume":"29","author":[{"family":"Mariotto","given":"Angela B."},{"family":"Enewold","given":"Lindsey"},{"family":"Zhao","given":"Jingxuan"},{"family":"Zeruto","given":"Christopher A."},{"family":"Yabroff","given":"K. Robin"}],"issued":{"date-parts":[["2020",7]]}}}],"schema":"https://github.com/citation-style-language/schema/raw/master/csl-citation.json"} </w:instrText>
      </w:r>
      <w:r w:rsidR="00190ED2">
        <w:rPr>
          <w:iCs/>
        </w:rPr>
        <w:fldChar w:fldCharType="separate"/>
      </w:r>
      <w:r w:rsidR="00BB0AC8">
        <w:rPr>
          <w:iCs/>
          <w:noProof/>
        </w:rPr>
        <w:t>[3,4]</w:t>
      </w:r>
      <w:r w:rsidR="00190ED2">
        <w:rPr>
          <w:iCs/>
        </w:rPr>
        <w:fldChar w:fldCharType="end"/>
      </w:r>
      <w:ins w:id="9" w:author="Maino Vieytes, Christian Augusto" w:date="2022-04-04T11:23:00Z">
        <w:r w:rsidR="00B53CA1">
          <w:rPr>
            <w:iCs/>
          </w:rPr>
          <w:t>,</w:t>
        </w:r>
      </w:ins>
      <w:r w:rsidR="00190ED2">
        <w:rPr>
          <w:iCs/>
        </w:rPr>
        <w:t>.</w:t>
      </w:r>
      <w:r w:rsidR="00AA1AA6">
        <w:rPr>
          <w:iCs/>
        </w:rPr>
        <w:t xml:space="preserve"> </w:t>
      </w:r>
      <w:r w:rsidR="00326947">
        <w:rPr>
          <w:iCs/>
        </w:rPr>
        <w:t xml:space="preserve"> </w:t>
      </w:r>
      <w:r w:rsidR="00AA1AA6">
        <w:rPr>
          <w:iCs/>
        </w:rPr>
        <w:t xml:space="preserve">The </w:t>
      </w:r>
      <w:del w:id="10" w:author="Maino Vieytes, Christian Augusto" w:date="2022-04-04T11:21:00Z">
        <w:r w:rsidR="00AA1AA6" w:rsidDel="00B53CA1">
          <w:rPr>
            <w:iCs/>
          </w:rPr>
          <w:delText xml:space="preserve">multitude </w:delText>
        </w:r>
      </w:del>
      <w:ins w:id="11" w:author="Maino Vieytes, Christian Augusto" w:date="2022-04-04T11:21:00Z">
        <w:r w:rsidR="00B53CA1">
          <w:rPr>
            <w:iCs/>
          </w:rPr>
          <w:t xml:space="preserve">culmination of these </w:t>
        </w:r>
      </w:ins>
      <w:del w:id="12" w:author="Maino Vieytes, Christian Augusto" w:date="2022-04-04T11:21:00Z">
        <w:r w:rsidR="00AA1AA6" w:rsidDel="00B53CA1">
          <w:rPr>
            <w:iCs/>
          </w:rPr>
          <w:delText xml:space="preserve">of </w:delText>
        </w:r>
      </w:del>
      <w:r w:rsidR="00AA1AA6">
        <w:rPr>
          <w:iCs/>
        </w:rPr>
        <w:t>factors</w:t>
      </w:r>
      <w:ins w:id="13" w:author="Anna Arthur" w:date="2022-05-11T15:47:00Z">
        <w:r w:rsidR="005B7CB2">
          <w:rPr>
            <w:iCs/>
          </w:rPr>
          <w:t>,</w:t>
        </w:r>
      </w:ins>
      <w:r w:rsidR="00AA1AA6">
        <w:rPr>
          <w:iCs/>
        </w:rPr>
        <w:t xml:space="preserve"> </w:t>
      </w:r>
      <w:del w:id="14" w:author="Maino Vieytes, Christian Augusto" w:date="2022-04-04T11:21:00Z">
        <w:r w:rsidR="00AA1AA6" w:rsidDel="00B53CA1">
          <w:rPr>
            <w:iCs/>
          </w:rPr>
          <w:delText>at play may</w:delText>
        </w:r>
      </w:del>
      <w:ins w:id="15" w:author="Maino Vieytes, Christian Augusto" w:date="2022-04-04T11:21:00Z">
        <w:r w:rsidR="00B53CA1">
          <w:rPr>
            <w:iCs/>
          </w:rPr>
          <w:t xml:space="preserve">alongside other known risk factors of food insecurity, including younger age, being less educated, </w:t>
        </w:r>
      </w:ins>
      <w:ins w:id="16" w:author="Maino Vieytes, Christian Augusto" w:date="2022-06-02T16:44:00Z">
        <w:r w:rsidR="00BB0AC8">
          <w:rPr>
            <w:iCs/>
          </w:rPr>
          <w:t>belonging to a marginalized community,</w:t>
        </w:r>
      </w:ins>
      <w:ins w:id="17" w:author="Maino Vieytes, Christian Augusto" w:date="2022-04-04T11:21:00Z">
        <w:r w:rsidR="00B53CA1">
          <w:rPr>
            <w:iCs/>
          </w:rPr>
          <w:t xml:space="preserve"> </w:t>
        </w:r>
      </w:ins>
      <w:ins w:id="18" w:author="Maino Vieytes, Christian Augusto" w:date="2022-04-04T11:22:00Z">
        <w:r w:rsidR="00B53CA1">
          <w:rPr>
            <w:iCs/>
          </w:rPr>
          <w:t xml:space="preserve">and having lower income, </w:t>
        </w:r>
      </w:ins>
      <w:ins w:id="19" w:author="Anna Arthur" w:date="2022-05-11T15:47:00Z">
        <w:r w:rsidR="005B7CB2">
          <w:rPr>
            <w:iCs/>
          </w:rPr>
          <w:t xml:space="preserve">may </w:t>
        </w:r>
      </w:ins>
      <w:ins w:id="20" w:author="Maino Vieytes, Christian Augusto" w:date="2022-04-04T11:22:00Z">
        <w:r w:rsidR="00B53CA1">
          <w:rPr>
            <w:iCs/>
          </w:rPr>
          <w:t xml:space="preserve">ultimately </w:t>
        </w:r>
      </w:ins>
      <w:del w:id="21" w:author="Maino Vieytes, Christian Augusto" w:date="2022-04-04T11:21:00Z">
        <w:r w:rsidR="00AA1AA6" w:rsidDel="00B53CA1">
          <w:rPr>
            <w:iCs/>
          </w:rPr>
          <w:delText xml:space="preserve">, </w:delText>
        </w:r>
      </w:del>
      <w:del w:id="22" w:author="Maino Vieytes, Christian Augusto" w:date="2022-04-04T11:20:00Z">
        <w:r w:rsidR="00AA1AA6" w:rsidDel="00B53CA1">
          <w:rPr>
            <w:iCs/>
          </w:rPr>
          <w:delText>ultimately</w:delText>
        </w:r>
      </w:del>
      <w:del w:id="23" w:author="Maino Vieytes, Christian Augusto" w:date="2022-04-04T11:21:00Z">
        <w:r w:rsidR="00AA1AA6" w:rsidDel="00B53CA1">
          <w:rPr>
            <w:iCs/>
          </w:rPr>
          <w:delText xml:space="preserve">, </w:delText>
        </w:r>
      </w:del>
      <w:r w:rsidR="00AA1AA6">
        <w:rPr>
          <w:iCs/>
        </w:rPr>
        <w:t>lead to cancer survivors experiencing food insecurity</w:t>
      </w:r>
      <w:ins w:id="24" w:author="Maino Vieytes, Christian Augusto" w:date="2022-06-02T16:44:00Z">
        <w:r w:rsidR="00BB0AC8">
          <w:rPr>
            <w:iCs/>
          </w:rPr>
          <w:t xml:space="preserve"> </w:t>
        </w:r>
      </w:ins>
      <w:r w:rsidR="00BB0AC8">
        <w:rPr>
          <w:iCs/>
        </w:rPr>
        <w:fldChar w:fldCharType="begin"/>
      </w:r>
      <w:r w:rsidR="00BB0AC8">
        <w:rPr>
          <w:iCs/>
        </w:rPr>
        <w:instrText xml:space="preserve"> ADDIN ZOTERO_ITEM CSL_CITATION {"citationID":"QuWkF6AG","properties":{"formattedCitation":"[5]","plainCitation":"[5]","noteIndex":0},"citationItems":[{"id":1719,"uris":["http://zotero.org/users/local/S8X13ARX/items/F8ZC9PWB"],"itemData":{"id":1719,"type":"article-journal","abstract":"BACKGROUND: With rising costs of cancer care, this study aims to estimate the prevalence of, and factors associated with, medical financial hardship intensity and financial sacrifices due to cancer in the United States.\nMETHODS: We identified 963 cancer survivors from the 2016 Medical Expenditures Panel Survey - Experiences with Cancer. Medical financial hardship due to cancer was measured in material (e.g., filed for bankruptcy), psychological (e.g., worry about paying bills and finances), and behavioral (e.g., delaying or forgoing care due to cost) domains. Nonmedical financial sacrifices included changes in spending and use of savings. Multivariable logistic models were used to identify characteristics associated with hardship intensity and sacrifices stratified by age group (18-64 or 65+ years).\nRESULTS: Among cancer survivors ages 18 to 64 years, 53.6%, 28.4%, and 11.4% reported at least one, two, or all three domains of hardship, respectively. Among survivors ages 65+ years, corresponding percentages were 42.0%, 12.7%, and 4.0%, respectively. Moreover, financial sacrifices due to cancer were more common in survivors ages 18 to 64 years (54.2%) than in survivors 65+ years (38.4%; P &lt; 0.001). Factors significantly associated with hardship intensity in multivariable analyses included low income and educational attainment, racial/ethnic minority, comorbidity, lack of private insurance coverage, extended employment change, and recent cancer treatment. Most were also significantly associated with financial sacrifices.\nCONCLUSIONS: Medical financial hardship and financial sacrifices are substantial among cancer survivors in the United States, particularly for younger survivors.\nIMPACT: Efforts to mitigate financial hardship for cancer survivors are warranted, especially for those at high risk.","container-title":"Cancer Epidemiology, Biomarkers &amp; Prevention: A Publication of the American Association for Cancer Research, Cosponsored by the American Society of Preventive Oncology","DOI":"10.1158/1055-9965.EPI-19-0460","ISSN":"1538-7755","issue":"2","journalAbbreviation":"Cancer Epidemiol Biomarkers Prev","language":"eng","note":"PMID: 31941708\nPMCID: PMC7007367","page":"308-317","source":"PubMed","title":"Medical Financial Hardship Intensity and Financial Sacrifice Associated with Cancer in the United States","volume":"29","author":[{"family":"Han","given":"Xuesong"},{"family":"Zhao","given":"Jingxuan"},{"family":"Zheng","given":"Zhiyuan"},{"family":"Moor","given":"Janet S.","non-dropping-particle":"de"},{"family":"Virgo","given":"Katherine S."},{"family":"Yabroff","given":"K. Robin"}],"issued":{"date-parts":[["2020",2]]}}}],"schema":"https://github.com/citation-style-language/schema/raw/master/csl-citation.json"} </w:instrText>
      </w:r>
      <w:r w:rsidR="00BB0AC8">
        <w:rPr>
          <w:iCs/>
        </w:rPr>
        <w:fldChar w:fldCharType="separate"/>
      </w:r>
      <w:r w:rsidR="00BB0AC8">
        <w:rPr>
          <w:iCs/>
          <w:noProof/>
        </w:rPr>
        <w:t>[5]</w:t>
      </w:r>
      <w:r w:rsidR="00BB0AC8">
        <w:rPr>
          <w:iCs/>
        </w:rPr>
        <w:fldChar w:fldCharType="end"/>
      </w:r>
      <w:ins w:id="25" w:author="Maino Vieytes, Christian Augusto" w:date="2022-04-04T11:22:00Z">
        <w:r w:rsidR="00B53CA1">
          <w:rPr>
            <w:iCs/>
          </w:rPr>
          <w:t xml:space="preserve"> </w:t>
        </w:r>
      </w:ins>
      <w:r w:rsidR="00AA1AA6">
        <w:rPr>
          <w:iCs/>
        </w:rPr>
        <w:t xml:space="preserve">. </w:t>
      </w:r>
      <w:del w:id="26" w:author="Maino Vieytes, Christian Augusto" w:date="2022-04-02T08:11:00Z">
        <w:r w:rsidR="00190ED2" w:rsidRPr="00BC1375" w:rsidDel="00AA1AA6">
          <w:rPr>
            <w:iCs/>
          </w:rPr>
          <w:delText xml:space="preserve"> </w:delText>
        </w:r>
      </w:del>
      <w:r w:rsidR="004E36A1">
        <w:rPr>
          <w:iCs/>
        </w:rPr>
        <w:t xml:space="preserve">Moreover, estimates from non-nationally representative data suggest that the prevalence of food insecurity in the cancer survivor </w:t>
      </w:r>
      <w:r w:rsidR="004606C1" w:rsidRPr="00BC1375">
        <w:rPr>
          <w:iCs/>
        </w:rPr>
        <w:t>(</w:t>
      </w:r>
      <w:commentRangeStart w:id="27"/>
      <w:r w:rsidR="004606C1" w:rsidRPr="00BC1375">
        <w:rPr>
          <w:iCs/>
        </w:rPr>
        <w:t>defined as any person with a history of cancer, from the time of diagnosis to the end of life</w:t>
      </w:r>
      <w:commentRangeEnd w:id="27"/>
      <w:r w:rsidR="005B7CB2">
        <w:rPr>
          <w:rStyle w:val="CommentReference"/>
        </w:rPr>
        <w:commentReference w:id="27"/>
      </w:r>
      <w:r w:rsidR="004606C1" w:rsidRPr="00BC1375">
        <w:rPr>
          <w:iCs/>
        </w:rPr>
        <w:t xml:space="preserve">) </w:t>
      </w:r>
      <w:r w:rsidR="004606C1">
        <w:rPr>
          <w:iCs/>
        </w:rPr>
        <w:t xml:space="preserve">population </w:t>
      </w:r>
      <w:r w:rsidR="004E36A1">
        <w:rPr>
          <w:iCs/>
        </w:rPr>
        <w:t xml:space="preserve">may be higher than the national </w:t>
      </w:r>
      <w:commentRangeStart w:id="28"/>
      <w:r w:rsidR="004E36A1">
        <w:rPr>
          <w:iCs/>
        </w:rPr>
        <w:t xml:space="preserve">average </w:t>
      </w:r>
      <w:commentRangeEnd w:id="28"/>
      <w:r w:rsidR="005B7CB2">
        <w:rPr>
          <w:rStyle w:val="CommentReference"/>
        </w:rPr>
        <w:commentReference w:id="28"/>
      </w:r>
      <w:r w:rsidR="004E36A1">
        <w:rPr>
          <w:iCs/>
        </w:rPr>
        <w:fldChar w:fldCharType="begin"/>
      </w:r>
      <w:r w:rsidR="00BB0AC8">
        <w:rPr>
          <w:iCs/>
        </w:rPr>
        <w:instrText xml:space="preserve"> ADDIN ZOTERO_ITEM CSL_CITATION {"citationID":"KHjRpsjB","properties":{"formattedCitation":"[6\\uc0\\u8211{}8]","plainCitation":"[6–8]","noteIndex":0},"citationItems":[{"id":1472,"uris":["http://zotero.org/users/local/S8X13ARX/items/TBULAGN2"],"itemData":{"id":1472,"type":"article-journal","abstract":"Purpose: Food insecurity is deﬁned as being uncertain of having enough food due to insufﬁcient money or other resources. The purpose of this study was to examine the construct and correlates of food insecurity in a sample of cancer patients in Kentucky.","container-title":"JOURNAL OF ONCOLOGY PRACTICE","issue":"6","language":"en","page":"7","source":"Zotero","title":"Food Insecurity Among Cancer Patients in Kentucky: A Pilot Study","volume":"2","author":[{"family":"Simmons","given":"Leigh Ann"},{"family":"Modesitt","given":"Susan C"},{"family":"Brody","given":"Amanda C"},{"family":"Leggin","given":"Allison B"}],"issued":{"date-parts":[["2006"]]}}},{"id":1712,"uris":["http://zotero.org/users/local/S8X13ARX/items/XK3A3Q24"],"itemData":{"id":1712,"type":"document","publisher":"National Cancer Institute","title":"NCI's Dictionary of Cancer Terms","URL":"https://www.cancer.gov/publications/dictionaries/cancer-terms/def/survivor"}},{"id":1478,"uris":["http://zotero.org/users/local/S8X13ARX/items/6E4FKN84"],"itemData":{"id":1478,"type":"article-journal","abstract":"Underserved racial/ethnic minority patients diagnosed with cancer are a vulnerable patient population, and at significant risk for inadequate food.","container-title":"Journal of Oncology Practice","DOI":"10.1200/JOP.2015.003962","ISSN":"1554-7477","issue":"5","journalAbbreviation":"JOP","note":"publisher: Wolters Kluwer","page":"396-402","source":"ascopubs.org (Atypon)","title":"Health-Related Quality of Life of Food-Insecure Ethnic Minority Patients With Cancer","volume":"11","author":[{"family":"Gany","given":"Francesca"},{"family":"Leng","given":"Jennifer"},{"family":"Ramirez","given":"Julia"},{"family":"Phillips","given":"Serena"},{"family":"Aragones","given":"Abraham"},{"family":"Roberts","given":"Nicole"},{"family":"Mujawar","given":"Mohammed Imran"},{"family":"Costas-Muñiz","given":"Rosario"}],"issued":{"date-parts":[["2015",9,1]]}}}],"schema":"https://github.com/citation-style-language/schema/raw/master/csl-citation.json"} </w:instrText>
      </w:r>
      <w:r w:rsidR="004E36A1">
        <w:rPr>
          <w:iCs/>
        </w:rPr>
        <w:fldChar w:fldCharType="separate"/>
      </w:r>
      <w:r w:rsidR="00BB0AC8" w:rsidRPr="00BB0AC8">
        <w:t>[6–8]</w:t>
      </w:r>
      <w:r w:rsidR="004E36A1">
        <w:rPr>
          <w:iCs/>
        </w:rPr>
        <w:fldChar w:fldCharType="end"/>
      </w:r>
      <w:r w:rsidR="004E36A1">
        <w:rPr>
          <w:iCs/>
        </w:rPr>
        <w:t>.</w:t>
      </w:r>
      <w:r w:rsidR="00D940B0">
        <w:rPr>
          <w:iCs/>
        </w:rPr>
        <w:t xml:space="preserve"> </w:t>
      </w:r>
    </w:p>
    <w:p w14:paraId="130814C9" w14:textId="1BFCA039" w:rsidR="004E36A1" w:rsidRDefault="00AA1AA6" w:rsidP="0091127C">
      <w:pPr>
        <w:spacing w:line="480" w:lineRule="auto"/>
        <w:ind w:firstLine="720"/>
        <w:rPr>
          <w:iCs/>
        </w:rPr>
      </w:pPr>
      <w:r>
        <w:rPr>
          <w:iCs/>
        </w:rPr>
        <w:t xml:space="preserve">National </w:t>
      </w:r>
      <w:r w:rsidR="002219AC">
        <w:rPr>
          <w:iCs/>
        </w:rPr>
        <w:t xml:space="preserve">guidelines from the </w:t>
      </w:r>
      <w:r w:rsidR="004E36A1" w:rsidRPr="00BC1375">
        <w:rPr>
          <w:iCs/>
        </w:rPr>
        <w:t xml:space="preserve">WCRF/AICR </w:t>
      </w:r>
      <w:ins w:id="29" w:author="Anna Arthur" w:date="2022-05-11T15:49:00Z">
        <w:r w:rsidR="005B7CB2">
          <w:rPr>
            <w:iCs/>
          </w:rPr>
          <w:t>T</w:t>
        </w:r>
      </w:ins>
      <w:del w:id="30" w:author="Anna Arthur" w:date="2022-05-11T15:49:00Z">
        <w:r w:rsidR="004E36A1" w:rsidRPr="00BC1375" w:rsidDel="005B7CB2">
          <w:rPr>
            <w:iCs/>
          </w:rPr>
          <w:delText>t</w:delText>
        </w:r>
      </w:del>
      <w:r w:rsidR="004E36A1" w:rsidRPr="00BC1375">
        <w:rPr>
          <w:iCs/>
        </w:rPr>
        <w:t xml:space="preserve">hird </w:t>
      </w:r>
      <w:ins w:id="31" w:author="Anna Arthur" w:date="2022-05-11T15:49:00Z">
        <w:r w:rsidR="005B7CB2">
          <w:rPr>
            <w:iCs/>
          </w:rPr>
          <w:t>E</w:t>
        </w:r>
      </w:ins>
      <w:del w:id="32" w:author="Anna Arthur" w:date="2022-05-11T15:49:00Z">
        <w:r w:rsidR="004E36A1" w:rsidRPr="00BC1375" w:rsidDel="005B7CB2">
          <w:rPr>
            <w:iCs/>
          </w:rPr>
          <w:delText>e</w:delText>
        </w:r>
      </w:del>
      <w:r w:rsidR="004E36A1" w:rsidRPr="00BC1375">
        <w:rPr>
          <w:iCs/>
        </w:rPr>
        <w:t xml:space="preserve">xpert </w:t>
      </w:r>
      <w:ins w:id="33" w:author="Anna Arthur" w:date="2022-05-11T15:49:00Z">
        <w:r w:rsidR="005B7CB2">
          <w:rPr>
            <w:iCs/>
          </w:rPr>
          <w:t>R</w:t>
        </w:r>
      </w:ins>
      <w:del w:id="34" w:author="Anna Arthur" w:date="2022-05-11T15:49:00Z">
        <w:r w:rsidR="004E36A1" w:rsidRPr="00BC1375" w:rsidDel="005B7CB2">
          <w:rPr>
            <w:iCs/>
          </w:rPr>
          <w:delText>r</w:delText>
        </w:r>
      </w:del>
      <w:r w:rsidR="004E36A1" w:rsidRPr="00BC1375">
        <w:rPr>
          <w:iCs/>
        </w:rPr>
        <w:t>eport</w:t>
      </w:r>
      <w:r w:rsidR="002219AC">
        <w:rPr>
          <w:iCs/>
        </w:rPr>
        <w:t xml:space="preserve"> describe modifications to lifestyle that </w:t>
      </w:r>
      <w:r w:rsidR="004E36A1" w:rsidRPr="00BC1375">
        <w:rPr>
          <w:iCs/>
        </w:rPr>
        <w:t xml:space="preserve">cancer survivors </w:t>
      </w:r>
      <w:r w:rsidR="002219AC">
        <w:rPr>
          <w:iCs/>
        </w:rPr>
        <w:t>may implement following a diagnosis</w:t>
      </w:r>
      <w:del w:id="35" w:author="Anna Arthur" w:date="2022-05-11T15:50:00Z">
        <w:r w:rsidR="00436059" w:rsidDel="005B7CB2">
          <w:rPr>
            <w:iCs/>
          </w:rPr>
          <w:delText xml:space="preserve"> to enhance QOL</w:delText>
        </w:r>
        <w:r w:rsidR="009331C3" w:rsidDel="005B7CB2">
          <w:rPr>
            <w:iCs/>
          </w:rPr>
          <w:delText xml:space="preserve"> and prognoses</w:delText>
        </w:r>
      </w:del>
      <w:r w:rsidR="00436059">
        <w:rPr>
          <w:iCs/>
        </w:rPr>
        <w:t>.</w:t>
      </w:r>
      <w:r w:rsidR="002219AC">
        <w:rPr>
          <w:iCs/>
        </w:rPr>
        <w:t xml:space="preserve"> These recommendations</w:t>
      </w:r>
      <w:r w:rsidR="004E36A1" w:rsidRPr="00BC1375">
        <w:rPr>
          <w:iCs/>
        </w:rPr>
        <w:t xml:space="preserve"> </w:t>
      </w:r>
      <w:r w:rsidR="002219AC">
        <w:rPr>
          <w:iCs/>
        </w:rPr>
        <w:t>include dietary modifications that emphasize</w:t>
      </w:r>
      <w:r w:rsidR="004E36A1" w:rsidRPr="00BC1375">
        <w:rPr>
          <w:iCs/>
        </w:rPr>
        <w:t xml:space="preserve"> </w:t>
      </w:r>
      <w:r w:rsidR="002219AC">
        <w:rPr>
          <w:iCs/>
        </w:rPr>
        <w:t>consumption of</w:t>
      </w:r>
      <w:r w:rsidR="004E36A1" w:rsidRPr="00BC1375">
        <w:rPr>
          <w:iCs/>
        </w:rPr>
        <w:t xml:space="preserve"> whole grains, vegetables, and fruit, while </w:t>
      </w:r>
      <w:del w:id="36" w:author="Maino Vieytes, Christian Augusto" w:date="2022-04-02T09:43:00Z">
        <w:r w:rsidR="004E36A1" w:rsidRPr="00BC1375" w:rsidDel="004B21C5">
          <w:rPr>
            <w:iCs/>
          </w:rPr>
          <w:delText xml:space="preserve">limiting </w:delText>
        </w:r>
      </w:del>
      <w:r w:rsidR="004B21C5">
        <w:rPr>
          <w:iCs/>
        </w:rPr>
        <w:t>curtailing</w:t>
      </w:r>
      <w:r w:rsidR="004B21C5" w:rsidRPr="00BC1375">
        <w:rPr>
          <w:iCs/>
        </w:rPr>
        <w:t xml:space="preserve"> </w:t>
      </w:r>
      <w:r w:rsidR="004E36A1" w:rsidRPr="00BC1375">
        <w:rPr>
          <w:iCs/>
        </w:rPr>
        <w:t xml:space="preserve">the consumption of sugar sweetened beverages and processed meats, as these foods </w:t>
      </w:r>
      <w:r w:rsidR="00436059">
        <w:rPr>
          <w:iCs/>
        </w:rPr>
        <w:t>may</w:t>
      </w:r>
      <w:r w:rsidR="00436059" w:rsidRPr="00BC1375">
        <w:rPr>
          <w:iCs/>
        </w:rPr>
        <w:t xml:space="preserve"> </w:t>
      </w:r>
      <w:r w:rsidR="00062828">
        <w:rPr>
          <w:iCs/>
        </w:rPr>
        <w:t>bolster</w:t>
      </w:r>
      <w:r w:rsidR="00062828" w:rsidRPr="00BC1375">
        <w:rPr>
          <w:iCs/>
        </w:rPr>
        <w:t xml:space="preserve"> </w:t>
      </w:r>
      <w:r w:rsidR="004E36A1" w:rsidRPr="00BC1375">
        <w:rPr>
          <w:iCs/>
        </w:rPr>
        <w:t>cancer risk</w:t>
      </w:r>
      <w:r w:rsidR="004E36A1">
        <w:rPr>
          <w:iCs/>
        </w:rPr>
        <w:t xml:space="preserve"> </w:t>
      </w:r>
      <w:r w:rsidR="00062828">
        <w:rPr>
          <w:iCs/>
        </w:rPr>
        <w:t xml:space="preserve">and progression </w:t>
      </w:r>
      <w:r w:rsidR="004E36A1">
        <w:rPr>
          <w:iCs/>
        </w:rPr>
        <w:fldChar w:fldCharType="begin"/>
      </w:r>
      <w:r w:rsidR="00BB0AC8">
        <w:rPr>
          <w:iCs/>
        </w:rPr>
        <w:instrText xml:space="preserve"> ADDIN ZOTERO_ITEM CSL_CITATION {"citationID":"Y7ldKCgl","properties":{"formattedCitation":"[9]","plainCitation":"[9]","noteIndex":0},"citationItems":[{"id":508,"uris":["http://zotero.org/users/local/S8X13ARX/items/5MJ7D4QJ"],"itemData":{"id":508,"type":"book","edition":"3","title":"Diet, Nutrition, Physical Activity and Cancer: a Global Perspective","author":[{"family":"","given":"The American Institute for Cancer Research/World Cancer Research Fund"}]}}],"schema":"https://github.com/citation-style-language/schema/raw/master/csl-citation.json"} </w:instrText>
      </w:r>
      <w:r w:rsidR="004E36A1">
        <w:rPr>
          <w:iCs/>
        </w:rPr>
        <w:fldChar w:fldCharType="separate"/>
      </w:r>
      <w:r w:rsidR="00BB0AC8">
        <w:rPr>
          <w:iCs/>
          <w:noProof/>
        </w:rPr>
        <w:t>[9]</w:t>
      </w:r>
      <w:r w:rsidR="004E36A1">
        <w:rPr>
          <w:iCs/>
        </w:rPr>
        <w:fldChar w:fldCharType="end"/>
      </w:r>
      <w:r w:rsidR="004E36A1">
        <w:rPr>
          <w:iCs/>
        </w:rPr>
        <w:t>.</w:t>
      </w:r>
      <w:r w:rsidR="004E36A1" w:rsidRPr="00BC1375">
        <w:rPr>
          <w:iCs/>
        </w:rPr>
        <w:t xml:space="preserve"> </w:t>
      </w:r>
      <w:del w:id="37" w:author="Anna Arthur" w:date="2022-05-11T15:51:00Z">
        <w:r w:rsidR="00436059" w:rsidDel="005B7CB2">
          <w:rPr>
            <w:iCs/>
          </w:rPr>
          <w:delText>Nevertheless, t</w:delText>
        </w:r>
      </w:del>
      <w:ins w:id="38" w:author="Anna Arthur" w:date="2022-05-11T15:51:00Z">
        <w:r w:rsidR="005B7CB2">
          <w:rPr>
            <w:iCs/>
          </w:rPr>
          <w:t>T</w:t>
        </w:r>
      </w:ins>
      <w:r w:rsidR="00436059">
        <w:rPr>
          <w:iCs/>
        </w:rPr>
        <w:t xml:space="preserve">hough </w:t>
      </w:r>
      <w:ins w:id="39" w:author="Anna Arthur" w:date="2022-05-11T15:51:00Z">
        <w:r w:rsidR="005B7CB2">
          <w:rPr>
            <w:iCs/>
          </w:rPr>
          <w:t xml:space="preserve">following </w:t>
        </w:r>
      </w:ins>
      <w:r w:rsidR="00436059">
        <w:rPr>
          <w:iCs/>
        </w:rPr>
        <w:t>the</w:t>
      </w:r>
      <w:ins w:id="40" w:author="Anna Arthur" w:date="2022-05-11T15:51:00Z">
        <w:r w:rsidR="005B7CB2">
          <w:rPr>
            <w:iCs/>
          </w:rPr>
          <w:t>se</w:t>
        </w:r>
      </w:ins>
      <w:r w:rsidR="009331C3">
        <w:rPr>
          <w:iCs/>
        </w:rPr>
        <w:t xml:space="preserve"> evidence-based</w:t>
      </w:r>
      <w:r w:rsidR="00436059">
        <w:rPr>
          <w:iCs/>
        </w:rPr>
        <w:t xml:space="preserve"> guidelines </w:t>
      </w:r>
      <w:r w:rsidR="009331C3">
        <w:rPr>
          <w:iCs/>
        </w:rPr>
        <w:t>may</w:t>
      </w:r>
      <w:r w:rsidR="004E36A1" w:rsidRPr="00BC1375">
        <w:rPr>
          <w:iCs/>
        </w:rPr>
        <w:t xml:space="preserve"> </w:t>
      </w:r>
      <w:r w:rsidR="009331C3" w:rsidRPr="00BC1375">
        <w:rPr>
          <w:iCs/>
        </w:rPr>
        <w:t>improve</w:t>
      </w:r>
      <w:r w:rsidR="004E36A1" w:rsidRPr="00BC1375">
        <w:rPr>
          <w:iCs/>
        </w:rPr>
        <w:t xml:space="preserve"> </w:t>
      </w:r>
      <w:r w:rsidR="009331C3">
        <w:rPr>
          <w:iCs/>
        </w:rPr>
        <w:t>QOL</w:t>
      </w:r>
      <w:r w:rsidR="004E36A1" w:rsidRPr="00BC1375">
        <w:rPr>
          <w:iCs/>
        </w:rPr>
        <w:t xml:space="preserve"> </w:t>
      </w:r>
      <w:r w:rsidR="00E32AD0">
        <w:rPr>
          <w:iCs/>
        </w:rPr>
        <w:t xml:space="preserve">and </w:t>
      </w:r>
      <w:del w:id="41" w:author="Anna Arthur" w:date="2022-05-11T15:51:00Z">
        <w:r w:rsidR="00E32AD0" w:rsidDel="005B7CB2">
          <w:rPr>
            <w:iCs/>
          </w:rPr>
          <w:delText>mitigate deleterious</w:delText>
        </w:r>
      </w:del>
      <w:ins w:id="42" w:author="Anna Arthur" w:date="2022-05-11T15:51:00Z">
        <w:r w:rsidR="005B7CB2">
          <w:rPr>
            <w:iCs/>
          </w:rPr>
          <w:t>disease</w:t>
        </w:r>
      </w:ins>
      <w:r w:rsidR="00E32AD0">
        <w:rPr>
          <w:iCs/>
        </w:rPr>
        <w:t xml:space="preserve"> outcomes</w:t>
      </w:r>
      <w:r w:rsidR="004E36A1" w:rsidRPr="00BC1375">
        <w:rPr>
          <w:iCs/>
        </w:rPr>
        <w:t xml:space="preserve">, it is </w:t>
      </w:r>
      <w:r w:rsidR="00E32AD0">
        <w:rPr>
          <w:iCs/>
        </w:rPr>
        <w:t>unclear</w:t>
      </w:r>
      <w:r w:rsidR="004E36A1" w:rsidRPr="00BC1375">
        <w:rPr>
          <w:iCs/>
        </w:rPr>
        <w:t xml:space="preserve"> how FI impacts </w:t>
      </w:r>
      <w:ins w:id="43" w:author="Anna Arthur" w:date="2022-05-11T15:51:00Z">
        <w:r w:rsidR="005B7CB2">
          <w:rPr>
            <w:iCs/>
          </w:rPr>
          <w:t xml:space="preserve">cancer </w:t>
        </w:r>
      </w:ins>
      <w:r w:rsidR="004E36A1" w:rsidRPr="00BC1375">
        <w:rPr>
          <w:iCs/>
        </w:rPr>
        <w:t xml:space="preserve">survivors’ </w:t>
      </w:r>
      <w:del w:id="44" w:author="Maino Vieytes, Christian Augusto" w:date="2022-04-02T09:43:00Z">
        <w:r w:rsidR="00E32AD0" w:rsidRPr="00BC1375" w:rsidDel="004B21C5">
          <w:rPr>
            <w:iCs/>
          </w:rPr>
          <w:delText>facility</w:delText>
        </w:r>
      </w:del>
      <w:r w:rsidR="004B21C5" w:rsidRPr="00BC1375">
        <w:rPr>
          <w:iCs/>
        </w:rPr>
        <w:t>capacity</w:t>
      </w:r>
      <w:r w:rsidR="004E36A1" w:rsidRPr="00BC1375">
        <w:rPr>
          <w:iCs/>
        </w:rPr>
        <w:t xml:space="preserve"> to </w:t>
      </w:r>
      <w:r w:rsidR="00E32AD0">
        <w:rPr>
          <w:iCs/>
        </w:rPr>
        <w:t>adhere to</w:t>
      </w:r>
      <w:r w:rsidR="00E32AD0" w:rsidRPr="00BC1375">
        <w:rPr>
          <w:iCs/>
        </w:rPr>
        <w:t xml:space="preserve"> </w:t>
      </w:r>
      <w:r w:rsidR="00E32AD0">
        <w:rPr>
          <w:iCs/>
        </w:rPr>
        <w:t>those</w:t>
      </w:r>
      <w:r w:rsidR="00E32AD0" w:rsidRPr="00BC1375">
        <w:rPr>
          <w:iCs/>
        </w:rPr>
        <w:t xml:space="preserve"> </w:t>
      </w:r>
      <w:r w:rsidR="004E36A1" w:rsidRPr="00BC1375">
        <w:rPr>
          <w:iCs/>
        </w:rPr>
        <w:t>recommendations</w:t>
      </w:r>
      <w:r w:rsidR="004E36A1">
        <w:rPr>
          <w:iCs/>
        </w:rPr>
        <w:t xml:space="preserve"> </w:t>
      </w:r>
      <w:r w:rsidR="004E36A1">
        <w:rPr>
          <w:iCs/>
        </w:rPr>
        <w:fldChar w:fldCharType="begin"/>
      </w:r>
      <w:r w:rsidR="00BB0AC8">
        <w:rPr>
          <w:iCs/>
        </w:rPr>
        <w:instrText xml:space="preserve"> ADDIN ZOTERO_ITEM CSL_CITATION {"citationID":"oKc0YDIP","properties":{"formattedCitation":"[10]","plainCitation":"[10]","noteIndex":0},"citationItems":[{"id":1483,"uris":["http://zotero.org/users/local/S8X13ARX/items/U688GPBE"],"itemData":{"id":1483,"type":"article-journal","container-title":"Journal of the Academy of Nutrition and Dietetics","DOI":"10.1016/j.jand.2016.05.010","ISSN":"2212-2672","issue":"2","journalAbbreviation":"J Acad Nutr Diet","language":"eng","note":"PMID: 27436529","page":"297-310.e47","source":"PubMed","title":"Oncology Evidence-Based Nutrition Practice Guideline for Adults","volume":"117","author":[{"family":"Thompson","given":"Kyle L."},{"family":"Elliott","given":"Laura"},{"family":"Fuchs-Tarlovsky","given":"Vanessa"},{"family":"Levin","given":"Rhone M."},{"family":"Voss","given":"Anne Coble"},{"family":"Piemonte","given":"Tami"}],"issued":{"date-parts":[["2017",2]]}}}],"schema":"https://github.com/citation-style-language/schema/raw/master/csl-citation.json"} </w:instrText>
      </w:r>
      <w:r w:rsidR="004E36A1">
        <w:rPr>
          <w:iCs/>
        </w:rPr>
        <w:fldChar w:fldCharType="separate"/>
      </w:r>
      <w:r w:rsidR="00BB0AC8">
        <w:rPr>
          <w:iCs/>
          <w:noProof/>
        </w:rPr>
        <w:t>[10]</w:t>
      </w:r>
      <w:r w:rsidR="004E36A1">
        <w:rPr>
          <w:iCs/>
        </w:rPr>
        <w:fldChar w:fldCharType="end"/>
      </w:r>
      <w:r w:rsidR="004E36A1" w:rsidRPr="00BC1375">
        <w:rPr>
          <w:iCs/>
        </w:rPr>
        <w:t xml:space="preserve">. </w:t>
      </w:r>
      <w:r w:rsidR="004B21C5">
        <w:rPr>
          <w:iCs/>
        </w:rPr>
        <w:t>Ultimately, t</w:t>
      </w:r>
      <w:r w:rsidR="004E36A1" w:rsidRPr="00BC1375">
        <w:rPr>
          <w:iCs/>
        </w:rPr>
        <w:t>he</w:t>
      </w:r>
      <w:ins w:id="45" w:author="Maino Vieytes, Christian Augusto" w:date="2022-04-02T09:32:00Z">
        <w:r w:rsidR="00E32AD0">
          <w:rPr>
            <w:iCs/>
          </w:rPr>
          <w:t xml:space="preserve"> </w:t>
        </w:r>
      </w:ins>
      <w:r w:rsidR="00E32AD0">
        <w:rPr>
          <w:iCs/>
        </w:rPr>
        <w:t xml:space="preserve">combination of </w:t>
      </w:r>
      <w:r w:rsidR="00E32AD0">
        <w:rPr>
          <w:iCs/>
        </w:rPr>
        <w:lastRenderedPageBreak/>
        <w:t xml:space="preserve">treatment-associated sequelae and food insecurity may aggravate </w:t>
      </w:r>
      <w:r w:rsidR="004F674A">
        <w:rPr>
          <w:iCs/>
        </w:rPr>
        <w:t>nutritional inadequacy</w:t>
      </w:r>
      <w:r w:rsidR="004B21C5">
        <w:rPr>
          <w:iCs/>
        </w:rPr>
        <w:t xml:space="preserve"> in food insecure cancer survivors</w:t>
      </w:r>
      <w:r w:rsidR="00DC3959">
        <w:rPr>
          <w:iCs/>
        </w:rPr>
        <w:t>.</w:t>
      </w:r>
    </w:p>
    <w:p w14:paraId="18F68398" w14:textId="6E13959E" w:rsidR="000416C4" w:rsidDel="00AF0E35" w:rsidRDefault="00AF0E35" w:rsidP="000416C4">
      <w:pPr>
        <w:spacing w:line="480" w:lineRule="auto"/>
        <w:ind w:firstLine="720"/>
        <w:rPr>
          <w:del w:id="46" w:author="Maino Vieytes, Christian Augusto" w:date="2022-06-30T13:11:00Z"/>
          <w:iCs/>
        </w:rPr>
      </w:pPr>
      <w:ins w:id="47" w:author="Maino Vieytes, Christian Augusto" w:date="2022-06-30T13:11:00Z">
        <w:r>
          <w:rPr>
            <w:iCs/>
          </w:rPr>
          <w:t>Delineating</w:t>
        </w:r>
      </w:ins>
      <w:ins w:id="48" w:author="Maino Vieytes, Christian Augusto" w:date="2022-06-30T13:12:00Z">
        <w:r>
          <w:rPr>
            <w:iCs/>
          </w:rPr>
          <w:t xml:space="preserve"> population-specific </w:t>
        </w:r>
      </w:ins>
      <w:ins w:id="49" w:author="Maino Vieytes, Christian Augusto" w:date="2022-06-30T13:11:00Z">
        <w:r>
          <w:rPr>
            <w:iCs/>
          </w:rPr>
          <w:t xml:space="preserve"> dietary patterns</w:t>
        </w:r>
      </w:ins>
      <w:ins w:id="50" w:author="Maino Vieytes, Christian Augusto" w:date="2022-06-30T13:15:00Z">
        <w:r>
          <w:rPr>
            <w:iCs/>
          </w:rPr>
          <w:t xml:space="preserve"> may</w:t>
        </w:r>
      </w:ins>
      <w:ins w:id="51" w:author="Maino Vieytes, Christian Augusto" w:date="2022-06-30T13:12:00Z">
        <w:r>
          <w:rPr>
            <w:iCs/>
          </w:rPr>
          <w:t xml:space="preserve"> </w:t>
        </w:r>
      </w:ins>
      <w:ins w:id="52" w:author="Maino Vieytes, Christian Augusto" w:date="2022-06-30T13:15:00Z">
        <w:r>
          <w:rPr>
            <w:iCs/>
          </w:rPr>
          <w:t>illuminate</w:t>
        </w:r>
      </w:ins>
      <w:ins w:id="53" w:author="Maino Vieytes, Christian Augusto" w:date="2022-06-30T13:12:00Z">
        <w:r>
          <w:rPr>
            <w:iCs/>
          </w:rPr>
          <w:t xml:space="preserve"> </w:t>
        </w:r>
      </w:ins>
      <w:ins w:id="54" w:author="Maino Vieytes, Christian Augusto" w:date="2022-06-30T13:15:00Z">
        <w:r>
          <w:rPr>
            <w:iCs/>
          </w:rPr>
          <w:t>critical</w:t>
        </w:r>
      </w:ins>
      <w:ins w:id="55" w:author="Maino Vieytes, Christian Augusto" w:date="2022-06-30T13:12:00Z">
        <w:r>
          <w:rPr>
            <w:iCs/>
          </w:rPr>
          <w:t xml:space="preserve"> needs and may play a role in developing clinical best-practices or food policy targeted at specific at-risk populations. </w:t>
        </w:r>
      </w:ins>
      <w:commentRangeStart w:id="56"/>
      <w:del w:id="57" w:author="Maino Vieytes, Christian Augusto" w:date="2022-06-30T13:11:00Z">
        <w:r w:rsidR="000416C4" w:rsidDel="00AF0E35">
          <w:rPr>
            <w:iCs/>
          </w:rPr>
          <w:delText>The analysis of dietary patterns has evolved to paramount significance in nutritional epidemiology</w:delText>
        </w:r>
        <w:r w:rsidR="00FC08B9" w:rsidDel="00AF0E35">
          <w:rPr>
            <w:iCs/>
          </w:rPr>
          <w:delText>. However</w:delText>
        </w:r>
        <w:r w:rsidR="00024513" w:rsidDel="00AF0E35">
          <w:rPr>
            <w:iCs/>
          </w:rPr>
          <w:delText>,</w:delText>
        </w:r>
        <w:r w:rsidR="00FC08B9" w:rsidDel="00AF0E35">
          <w:rPr>
            <w:iCs/>
          </w:rPr>
          <w:delText xml:space="preserve"> </w:delText>
        </w:r>
        <w:r w:rsidR="000416C4" w:rsidDel="00AF0E35">
          <w:rPr>
            <w:iCs/>
          </w:rPr>
          <w:delText xml:space="preserve">a </w:delText>
        </w:r>
        <w:r w:rsidR="00FC08B9" w:rsidDel="00AF0E35">
          <w:rPr>
            <w:iCs/>
          </w:rPr>
          <w:delText>comprehensive</w:delText>
        </w:r>
        <w:r w:rsidR="000416C4" w:rsidDel="00AF0E35">
          <w:rPr>
            <w:iCs/>
          </w:rPr>
          <w:delText xml:space="preserve"> understanding of </w:delText>
        </w:r>
        <w:r w:rsidR="00FC08B9" w:rsidDel="00AF0E35">
          <w:rPr>
            <w:iCs/>
          </w:rPr>
          <w:delText xml:space="preserve">major </w:delText>
        </w:r>
        <w:r w:rsidR="000416C4" w:rsidDel="00AF0E35">
          <w:rPr>
            <w:iCs/>
          </w:rPr>
          <w:delText xml:space="preserve">dietary patterns </w:delText>
        </w:r>
        <w:r w:rsidR="00FC08B9" w:rsidDel="00AF0E35">
          <w:rPr>
            <w:iCs/>
          </w:rPr>
          <w:delText>in</w:delText>
        </w:r>
        <w:r w:rsidR="000416C4" w:rsidDel="00AF0E35">
          <w:rPr>
            <w:iCs/>
          </w:rPr>
          <w:delText xml:space="preserve"> the food insecure cancer survivor population are lacking</w:delText>
        </w:r>
        <w:r w:rsidR="00FC08B9" w:rsidDel="00AF0E35">
          <w:rPr>
            <w:iCs/>
          </w:rPr>
          <w:delText>, especially at the national level.</w:delText>
        </w:r>
        <w:r w:rsidR="000416C4" w:rsidDel="00AF0E35">
          <w:rPr>
            <w:iCs/>
          </w:rPr>
          <w:delText xml:space="preserve"> The impetus for studying dietary patterns rather than nutrients is motivated by the complexity of dietary intake, which is surmised from the facts that nutrients and foods may be correlated, hampering the ability to model them as single variables, and that there are food-food as well as host-food interactions that are not well accounted for by the reductionistic lens of the single-nutrient approach </w:delText>
        </w:r>
        <w:r w:rsidR="000416C4" w:rsidDel="00AF0E35">
          <w:rPr>
            <w:iCs/>
          </w:rPr>
          <w:fldChar w:fldCharType="begin"/>
        </w:r>
        <w:r w:rsidR="00BB0AC8" w:rsidDel="00AF0E35">
          <w:rPr>
            <w:iCs/>
          </w:rPr>
          <w:delInstrText xml:space="preserve"> ADDIN ZOTERO_ITEM CSL_CITATION {"citationID":"cga2kRFS","properties":{"formattedCitation":"[11]","plainCitation":"[11]","noteIndex":0},"citationItems":[{"id":380,"uris":["http://zotero.org/users/local/S8X13ARX/items/UQVJWE96"],"itemData":{"id":380,"type":"article-journal","abstract":"Recently, dietary pattern analysis has emerged as an alternative and complementary approach to examining the relationship between diet and the risk of chronic diseases. Instead of looking at individual nutrients or foods, pattern analysis examines the effects of overall diet. Conceptually, dietary patterns represent a broader picture of food and nutrient consumption, and may thus be more predictive of disease risk than individual foods or nutrients. Several studies have suggested that dietary patterns derived from factor or cluster analysis predict disease risk or mortality. In addition, there is growing interest in using dietary quality indices to evaluate whether adherence to a certain dietary pattern (e.g. Mediterranean pattern) or current dietary guidelines lowers the risk of disease. In this review, we describe the rationale for studying dietary patterns, and discuss quantitative methods for analysing dietary patterns and their reproducibility and validity, and the available evidence regarding the relationship between major dietary patterns and the risk of cardiovascular disease.","container-title":"Current Opinion in Lipidology","DOI":"10.1097/00041433-200202000-00002","ISSN":"0957-9672","issue":"1","journalAbbreviation":"Curr. Opin. Lipidol.","language":"eng","note":"PMID: 11790957","page":"3-9","source":"PubMed","title":"Dietary pattern analysis: a new direction in nutritional epidemiology","title-short":"Dietary pattern analysis","volume":"13","author":[{"family":"Hu","given":"Frank B."}],"issued":{"date-parts":[["2002",2]]}}}],"schema":"https://github.com/citation-style-language/schema/raw/master/csl-citation.json"} </w:delInstrText>
        </w:r>
        <w:r w:rsidR="000416C4" w:rsidDel="00AF0E35">
          <w:rPr>
            <w:iCs/>
          </w:rPr>
          <w:fldChar w:fldCharType="separate"/>
        </w:r>
        <w:r w:rsidR="00BB0AC8" w:rsidDel="00AF0E35">
          <w:rPr>
            <w:iCs/>
            <w:noProof/>
          </w:rPr>
          <w:delText>[11]</w:delText>
        </w:r>
        <w:r w:rsidR="000416C4" w:rsidDel="00AF0E35">
          <w:rPr>
            <w:iCs/>
          </w:rPr>
          <w:fldChar w:fldCharType="end"/>
        </w:r>
        <w:r w:rsidR="000416C4" w:rsidDel="00AF0E35">
          <w:rPr>
            <w:iCs/>
          </w:rPr>
          <w:delText xml:space="preserve">. </w:delText>
        </w:r>
        <w:r w:rsidR="000416C4" w:rsidDel="00AF0E35">
          <w:rPr>
            <w:i/>
          </w:rPr>
          <w:delText>A posteriori</w:delText>
        </w:r>
        <w:r w:rsidR="000416C4" w:rsidDel="00AF0E35">
          <w:rPr>
            <w:iCs/>
          </w:rPr>
          <w:delText xml:space="preserve">, or empirical, techniques for delineating dietary patterns from a set of observed data include the applications unsupervised learning methods such as principal components analysis (PCA), exploratory factor analysis, </w:delText>
        </w:r>
        <w:r w:rsidR="000416C4" w:rsidDel="00AF0E35">
          <w:rPr>
            <w:i/>
          </w:rPr>
          <w:delText>k</w:delText>
        </w:r>
        <w:r w:rsidR="000416C4" w:rsidDel="00AF0E35">
          <w:rPr>
            <w:iCs/>
          </w:rPr>
          <w:delText xml:space="preserve">-means and hierarchical clustering, or supervised learning methods such as reduced-rank regression. The application of novel statistical methodologies for ascertaining dietary patterns from empirical data continues to be of ongoing interest in nutritional epidemiology. As of late, colleagues in the field have reported on the use of penalized, or regularized, regression (LASSO regression) as a novel means of characterizing dietary patterns in observational studies </w:delText>
        </w:r>
        <w:r w:rsidR="000416C4" w:rsidDel="00AF0E35">
          <w:rPr>
            <w:iCs/>
          </w:rPr>
          <w:fldChar w:fldCharType="begin"/>
        </w:r>
        <w:r w:rsidR="00BB0AC8" w:rsidDel="00AF0E35">
          <w:rPr>
            <w:iCs/>
          </w:rPr>
          <w:delInstrText xml:space="preserve"> ADDIN ZOTERO_ITEM CSL_CITATION {"citationID":"0I4s2FaV","properties":{"formattedCitation":"[12]","plainCitation":"[12]","noteIndex":0},"citationItems":[{"id":1580,"uris":["http://zotero.org/users/local/S8X13ARX/items/J5DWKJJV"],"itemData":{"id":1580,"type":"article-journal","container-title":"BMC Medical Research Methodology","DOI":"10.1186/s12874-018-0585-8","ISSN":"1471-2288","issue":"1","journalAbbreviation":"BMC Med Res Methodol","language":"en","page":"119","source":"DOI.org (Crossref)","title":"Application of a new dietary pattern analysis method in nutritional epidemiology","volume":"18","author":[{"family":"Zhang","given":"Fengqing"},{"family":"Tapera","given":"Tinashe M."},{"family":"Gou","given":"Jiangtao"}],"issued":{"date-parts":[["2018",12]]}}}],"schema":"https://github.com/citation-style-language/schema/raw/master/csl-citation.json"} </w:delInstrText>
        </w:r>
        <w:r w:rsidR="000416C4" w:rsidDel="00AF0E35">
          <w:rPr>
            <w:iCs/>
          </w:rPr>
          <w:fldChar w:fldCharType="separate"/>
        </w:r>
        <w:r w:rsidR="00BB0AC8" w:rsidDel="00AF0E35">
          <w:rPr>
            <w:iCs/>
            <w:noProof/>
          </w:rPr>
          <w:delText>[12]</w:delText>
        </w:r>
        <w:r w:rsidR="000416C4" w:rsidDel="00AF0E35">
          <w:rPr>
            <w:iCs/>
          </w:rPr>
          <w:fldChar w:fldCharType="end"/>
        </w:r>
        <w:r w:rsidR="000416C4" w:rsidDel="00AF0E35">
          <w:rPr>
            <w:iCs/>
          </w:rPr>
          <w:delText>. Nonetheless, validating studies employing this new approach are lacking</w:delText>
        </w:r>
        <w:r w:rsidR="00FC08B9" w:rsidDel="00AF0E35">
          <w:rPr>
            <w:iCs/>
          </w:rPr>
          <w:delText xml:space="preserve"> and none have</w:delText>
        </w:r>
        <w:r w:rsidR="00024513" w:rsidDel="00AF0E35">
          <w:rPr>
            <w:iCs/>
          </w:rPr>
          <w:delText>, to our knowledge,</w:delText>
        </w:r>
        <w:r w:rsidR="00FC08B9" w:rsidDel="00AF0E35">
          <w:rPr>
            <w:iCs/>
          </w:rPr>
          <w:delText xml:space="preserve"> been performed in a population of cancer survivors</w:delText>
        </w:r>
        <w:r w:rsidR="00024513" w:rsidDel="00AF0E35">
          <w:rPr>
            <w:iCs/>
          </w:rPr>
          <w:delText>. Furthermore, less is understood about how dietary patterns, in turn, affect prognostic outcomes, such as survival</w:delText>
        </w:r>
        <w:r w:rsidR="00062828" w:rsidDel="00AF0E35">
          <w:rPr>
            <w:iCs/>
          </w:rPr>
          <w:delText xml:space="preserve"> in this target population</w:delText>
        </w:r>
        <w:r w:rsidR="00024513" w:rsidDel="00AF0E35">
          <w:rPr>
            <w:iCs/>
          </w:rPr>
          <w:delText>.</w:delText>
        </w:r>
        <w:commentRangeEnd w:id="56"/>
        <w:r w:rsidR="005B7CB2" w:rsidDel="00AF0E35">
          <w:rPr>
            <w:rStyle w:val="CommentReference"/>
          </w:rPr>
          <w:commentReference w:id="56"/>
        </w:r>
      </w:del>
    </w:p>
    <w:p w14:paraId="5DC53111" w14:textId="30E2AC3B" w:rsidR="004E36A1" w:rsidRPr="00D83366" w:rsidRDefault="004E36A1" w:rsidP="004E36A1">
      <w:pPr>
        <w:spacing w:line="480" w:lineRule="auto"/>
        <w:ind w:firstLine="720"/>
        <w:rPr>
          <w:iCs/>
        </w:rPr>
      </w:pPr>
      <w:del w:id="58" w:author="Anna Arthur" w:date="2022-05-11T15:54:00Z">
        <w:r w:rsidRPr="00BC1375" w:rsidDel="005B7CB2">
          <w:rPr>
            <w:iCs/>
          </w:rPr>
          <w:delText>Th</w:delText>
        </w:r>
        <w:r w:rsidDel="005B7CB2">
          <w:rPr>
            <w:iCs/>
          </w:rPr>
          <w:delText>us, t</w:delText>
        </w:r>
      </w:del>
      <w:ins w:id="59" w:author="Maino Vieytes, Christian Augusto" w:date="2022-06-30T13:13:00Z">
        <w:r w:rsidR="00AF0E35">
          <w:rPr>
            <w:iCs/>
          </w:rPr>
          <w:t>Consequently, t</w:t>
        </w:r>
      </w:ins>
      <w:ins w:id="60" w:author="Anna Arthur" w:date="2022-05-11T15:54:00Z">
        <w:del w:id="61" w:author="Maino Vieytes, Christian Augusto" w:date="2022-06-30T13:13:00Z">
          <w:r w:rsidR="005B7CB2" w:rsidDel="00AF0E35">
            <w:rPr>
              <w:iCs/>
            </w:rPr>
            <w:delText>T</w:delText>
          </w:r>
        </w:del>
      </w:ins>
      <w:r>
        <w:rPr>
          <w:iCs/>
        </w:rPr>
        <w:t xml:space="preserve">he goal of this study </w:t>
      </w:r>
      <w:r w:rsidR="004606C1">
        <w:rPr>
          <w:iCs/>
        </w:rPr>
        <w:t>is</w:t>
      </w:r>
      <w:r>
        <w:rPr>
          <w:iCs/>
        </w:rPr>
        <w:t xml:space="preserve"> </w:t>
      </w:r>
      <w:r w:rsidRPr="00BC1375">
        <w:rPr>
          <w:iCs/>
        </w:rPr>
        <w:t xml:space="preserve">to delineate </w:t>
      </w:r>
      <w:del w:id="62" w:author="Maino Vieytes, Christian Augusto" w:date="2022-03-19T15:39:00Z">
        <w:r w:rsidRPr="00BC1375" w:rsidDel="00E8020D">
          <w:rPr>
            <w:iCs/>
          </w:rPr>
          <w:delText xml:space="preserve">the </w:delText>
        </w:r>
      </w:del>
      <w:ins w:id="63" w:author="Maino Vieytes, Christian Augusto" w:date="2022-03-19T15:39:00Z">
        <w:r w:rsidR="00E8020D">
          <w:rPr>
            <w:iCs/>
          </w:rPr>
          <w:t>major</w:t>
        </w:r>
        <w:r w:rsidR="00E8020D" w:rsidRPr="00BC1375">
          <w:rPr>
            <w:iCs/>
          </w:rPr>
          <w:t xml:space="preserve"> </w:t>
        </w:r>
      </w:ins>
      <w:r w:rsidRPr="00BC1375">
        <w:rPr>
          <w:iCs/>
        </w:rPr>
        <w:t xml:space="preserve">dietary intake patterns </w:t>
      </w:r>
      <w:ins w:id="64" w:author="Maino Vieytes, Christian Augusto" w:date="2022-03-19T15:39:00Z">
        <w:del w:id="65" w:author="Anna Arthur" w:date="2022-05-11T15:53:00Z">
          <w:r w:rsidR="00E8020D" w:rsidDel="005B7CB2">
            <w:rPr>
              <w:iCs/>
            </w:rPr>
            <w:delText>in</w:delText>
          </w:r>
        </w:del>
      </w:ins>
      <w:del w:id="66" w:author="Anna Arthur" w:date="2022-05-11T15:53:00Z">
        <w:r w:rsidRPr="00BC1375" w:rsidDel="005B7CB2">
          <w:rPr>
            <w:iCs/>
          </w:rPr>
          <w:delText xml:space="preserve">of </w:delText>
        </w:r>
      </w:del>
      <w:ins w:id="67" w:author="Maino Vieytes, Christian Augusto" w:date="2022-03-19T15:39:00Z">
        <w:del w:id="68" w:author="Anna Arthur" w:date="2022-05-11T15:53:00Z">
          <w:r w:rsidR="00E8020D" w:rsidDel="005B7CB2">
            <w:rPr>
              <w:iCs/>
            </w:rPr>
            <w:delText>the</w:delText>
          </w:r>
        </w:del>
      </w:ins>
      <w:ins w:id="69" w:author="Anna Arthur" w:date="2022-05-11T15:53:00Z">
        <w:r w:rsidR="005B7CB2">
          <w:rPr>
            <w:iCs/>
          </w:rPr>
          <w:t>among</w:t>
        </w:r>
      </w:ins>
      <w:ins w:id="70" w:author="Maino Vieytes, Christian Augusto" w:date="2022-03-19T15:39:00Z">
        <w:r w:rsidR="00E8020D">
          <w:rPr>
            <w:iCs/>
          </w:rPr>
          <w:t xml:space="preserve"> food-insecure </w:t>
        </w:r>
      </w:ins>
      <w:r w:rsidRPr="00BC1375">
        <w:rPr>
          <w:iCs/>
        </w:rPr>
        <w:t xml:space="preserve">cancer </w:t>
      </w:r>
      <w:del w:id="71" w:author="Maino Vieytes, Christian Augusto" w:date="2022-03-19T15:39:00Z">
        <w:r w:rsidRPr="00BC1375" w:rsidDel="00E8020D">
          <w:rPr>
            <w:iCs/>
          </w:rPr>
          <w:delText xml:space="preserve">patients </w:delText>
        </w:r>
      </w:del>
      <w:ins w:id="72" w:author="Maino Vieytes, Christian Augusto" w:date="2022-03-19T15:39:00Z">
        <w:r w:rsidR="00E8020D">
          <w:rPr>
            <w:iCs/>
          </w:rPr>
          <w:t>survivor</w:t>
        </w:r>
      </w:ins>
      <w:ins w:id="73" w:author="Anna Arthur" w:date="2022-05-11T15:53:00Z">
        <w:r w:rsidR="005B7CB2">
          <w:rPr>
            <w:iCs/>
          </w:rPr>
          <w:t>s</w:t>
        </w:r>
      </w:ins>
      <w:ins w:id="74" w:author="Maino Vieytes, Christian Augusto" w:date="2022-03-19T15:39:00Z">
        <w:r w:rsidR="00E8020D">
          <w:rPr>
            <w:iCs/>
          </w:rPr>
          <w:t xml:space="preserve"> </w:t>
        </w:r>
        <w:del w:id="75" w:author="Anna Arthur" w:date="2022-05-11T15:53:00Z">
          <w:r w:rsidR="00E8020D" w:rsidDel="005B7CB2">
            <w:rPr>
              <w:iCs/>
            </w:rPr>
            <w:delText>pop</w:delText>
          </w:r>
        </w:del>
      </w:ins>
      <w:ins w:id="76" w:author="Maino Vieytes, Christian Augusto" w:date="2022-03-19T15:40:00Z">
        <w:del w:id="77" w:author="Anna Arthur" w:date="2022-05-11T15:53:00Z">
          <w:r w:rsidR="00E8020D" w:rsidDel="005B7CB2">
            <w:rPr>
              <w:iCs/>
            </w:rPr>
            <w:delText>ulation</w:delText>
          </w:r>
        </w:del>
      </w:ins>
      <w:ins w:id="78" w:author="Maino Vieytes, Christian Augusto" w:date="2022-03-19T15:39:00Z">
        <w:del w:id="79" w:author="Anna Arthur" w:date="2022-05-11T15:53:00Z">
          <w:r w:rsidR="00E8020D" w:rsidRPr="00BC1375" w:rsidDel="005B7CB2">
            <w:rPr>
              <w:iCs/>
            </w:rPr>
            <w:delText xml:space="preserve"> </w:delText>
          </w:r>
        </w:del>
      </w:ins>
      <w:del w:id="80" w:author="Maino Vieytes, Christian Augusto" w:date="2022-03-19T15:40:00Z">
        <w:r w:rsidRPr="00BC1375" w:rsidDel="00E8020D">
          <w:rPr>
            <w:iCs/>
          </w:rPr>
          <w:delText xml:space="preserve">with self-reported food insecurity </w:delText>
        </w:r>
      </w:del>
      <w:r w:rsidRPr="00BC1375">
        <w:rPr>
          <w:iCs/>
        </w:rPr>
        <w:t>using nationally representative data from the National Health and Nutrition Examination Survey (NHANES)</w:t>
      </w:r>
      <w:del w:id="81" w:author="Maino Vieytes, Christian Augusto" w:date="2022-06-30T13:16:00Z">
        <w:r w:rsidR="00062828" w:rsidDel="00AD0335">
          <w:rPr>
            <w:iCs/>
          </w:rPr>
          <w:delText xml:space="preserve"> and evaluate their relationship to mortality</w:delText>
        </w:r>
      </w:del>
      <w:del w:id="82" w:author="Anna Arthur" w:date="2022-05-11T15:54:00Z">
        <w:r w:rsidR="00062828" w:rsidDel="00E8421E">
          <w:rPr>
            <w:iCs/>
          </w:rPr>
          <w:delText>, as the selected marker of prognosis</w:delText>
        </w:r>
      </w:del>
      <w:r w:rsidRPr="00BC1375">
        <w:rPr>
          <w:iCs/>
        </w:rPr>
        <w:t xml:space="preserve">. </w:t>
      </w:r>
      <w:r w:rsidR="004606C1" w:rsidRPr="004606C1">
        <w:rPr>
          <w:iCs/>
        </w:rPr>
        <w:t xml:space="preserve"> </w:t>
      </w:r>
      <w:ins w:id="83" w:author="Maino Vieytes, Christian Augusto" w:date="2022-06-30T13:13:00Z">
        <w:r w:rsidR="00AF0E35">
          <w:rPr>
            <w:iCs/>
          </w:rPr>
          <w:t>With the advent of numerous statistical approache</w:t>
        </w:r>
      </w:ins>
      <w:ins w:id="84" w:author="Maino Vieytes, Christian Augusto" w:date="2022-06-30T13:14:00Z">
        <w:r w:rsidR="00AF0E35">
          <w:rPr>
            <w:iCs/>
          </w:rPr>
          <w:t>s to characterize empirical dietary patterns, w</w:t>
        </w:r>
      </w:ins>
      <w:commentRangeStart w:id="85"/>
      <w:del w:id="86" w:author="Maino Vieytes, Christian Augusto" w:date="2022-06-30T13:14:00Z">
        <w:r w:rsidR="004606C1" w:rsidDel="00AF0E35">
          <w:rPr>
            <w:iCs/>
          </w:rPr>
          <w:delText>W</w:delText>
        </w:r>
      </w:del>
      <w:r w:rsidR="004606C1">
        <w:rPr>
          <w:iCs/>
        </w:rPr>
        <w:t xml:space="preserve">e </w:t>
      </w:r>
      <w:del w:id="87" w:author="Maino Vieytes, Christian Augusto" w:date="2022-06-02T15:39:00Z">
        <w:r w:rsidR="004606C1" w:rsidDel="008C6A36">
          <w:rPr>
            <w:iCs/>
          </w:rPr>
          <w:delText xml:space="preserve">extend </w:delText>
        </w:r>
      </w:del>
      <w:ins w:id="88" w:author="Maino Vieytes, Christian Augusto" w:date="2022-06-02T15:39:00Z">
        <w:r w:rsidR="008C6A36">
          <w:rPr>
            <w:iCs/>
          </w:rPr>
          <w:t xml:space="preserve">implement </w:t>
        </w:r>
      </w:ins>
      <w:r w:rsidR="004606C1">
        <w:rPr>
          <w:iCs/>
        </w:rPr>
        <w:t>penalized</w:t>
      </w:r>
      <w:ins w:id="89" w:author="Maino Vieytes, Christian Augusto" w:date="2022-06-30T13:14:00Z">
        <w:r w:rsidR="00AF0E35">
          <w:rPr>
            <w:iCs/>
          </w:rPr>
          <w:t xml:space="preserve"> logistic</w:t>
        </w:r>
      </w:ins>
      <w:r w:rsidR="004606C1">
        <w:rPr>
          <w:iCs/>
        </w:rPr>
        <w:t xml:space="preserve"> regression</w:t>
      </w:r>
      <w:ins w:id="90" w:author="Maino Vieytes, Christian Augusto" w:date="2022-06-30T13:14:00Z">
        <w:r w:rsidR="00AF0E35">
          <w:rPr>
            <w:iCs/>
          </w:rPr>
          <w:t xml:space="preserve"> and principal components analysis</w:t>
        </w:r>
      </w:ins>
      <w:r w:rsidR="004606C1">
        <w:rPr>
          <w:iCs/>
        </w:rPr>
        <w:t xml:space="preserve"> </w:t>
      </w:r>
      <w:del w:id="91" w:author="Maino Vieytes, Christian Augusto" w:date="2022-06-02T15:39:00Z">
        <w:r w:rsidR="004606C1" w:rsidDel="008C6A36">
          <w:rPr>
            <w:iCs/>
          </w:rPr>
          <w:delText xml:space="preserve">as a novel methodology </w:delText>
        </w:r>
      </w:del>
      <w:r w:rsidR="004606C1">
        <w:rPr>
          <w:iCs/>
        </w:rPr>
        <w:t xml:space="preserve">for characterizing the dietary patterns of </w:t>
      </w:r>
      <w:r w:rsidR="00062828">
        <w:rPr>
          <w:iCs/>
        </w:rPr>
        <w:t>our</w:t>
      </w:r>
      <w:r w:rsidR="004606C1">
        <w:rPr>
          <w:iCs/>
        </w:rPr>
        <w:t xml:space="preserve"> target population</w:t>
      </w:r>
      <w:r w:rsidR="00024513">
        <w:rPr>
          <w:iCs/>
        </w:rPr>
        <w:t xml:space="preserve"> and </w:t>
      </w:r>
      <w:ins w:id="92" w:author="Maino Vieytes, Christian Augusto" w:date="2022-06-30T13:15:00Z">
        <w:r w:rsidR="00AF0E35">
          <w:rPr>
            <w:iCs/>
          </w:rPr>
          <w:t xml:space="preserve">later </w:t>
        </w:r>
      </w:ins>
      <w:r w:rsidR="00024513">
        <w:rPr>
          <w:iCs/>
        </w:rPr>
        <w:t xml:space="preserve">validate those patterns by examining their relationship to </w:t>
      </w:r>
      <w:del w:id="93" w:author="Maino Vieytes, Christian Augusto" w:date="2022-06-30T13:15:00Z">
        <w:r w:rsidR="00024513" w:rsidDel="00AF0E35">
          <w:rPr>
            <w:iCs/>
          </w:rPr>
          <w:delText>survival after diagnosis</w:delText>
        </w:r>
        <w:commentRangeEnd w:id="85"/>
        <w:r w:rsidR="00E8421E" w:rsidDel="00AF0E35">
          <w:rPr>
            <w:rStyle w:val="CommentReference"/>
          </w:rPr>
          <w:commentReference w:id="85"/>
        </w:r>
      </w:del>
      <w:ins w:id="94" w:author="Maino Vieytes, Christian Augusto" w:date="2022-06-30T13:15:00Z">
        <w:r w:rsidR="00AF0E35">
          <w:rPr>
            <w:iCs/>
          </w:rPr>
          <w:t>the probability of being food insecure</w:t>
        </w:r>
      </w:ins>
      <w:r w:rsidR="004606C1">
        <w:rPr>
          <w:iCs/>
        </w:rPr>
        <w:t>.</w:t>
      </w:r>
      <w:r w:rsidR="004606C1" w:rsidRPr="00BC1375">
        <w:rPr>
          <w:iCs/>
        </w:rPr>
        <w:t xml:space="preserve"> </w:t>
      </w:r>
      <w:r w:rsidRPr="00BC1375">
        <w:rPr>
          <w:iCs/>
        </w:rPr>
        <w:t>To our knowledge, this is the first study to employ NHANES data to analyze</w:t>
      </w:r>
      <w:ins w:id="95" w:author="Maino Vieytes, Christian Augusto" w:date="2022-03-19T15:40:00Z">
        <w:r w:rsidR="00E8020D">
          <w:rPr>
            <w:iCs/>
          </w:rPr>
          <w:t xml:space="preserve"> empirical</w:t>
        </w:r>
      </w:ins>
      <w:r w:rsidRPr="00BC1375">
        <w:rPr>
          <w:iCs/>
        </w:rPr>
        <w:t xml:space="preserve"> dietary intake patterns </w:t>
      </w:r>
      <w:ins w:id="96" w:author="Maino Vieytes, Christian Augusto" w:date="2022-03-19T15:40:00Z">
        <w:r w:rsidR="00E8020D">
          <w:rPr>
            <w:iCs/>
          </w:rPr>
          <w:t>in</w:t>
        </w:r>
      </w:ins>
      <w:del w:id="97" w:author="Maino Vieytes, Christian Augusto" w:date="2022-03-19T15:40:00Z">
        <w:r w:rsidRPr="00BC1375" w:rsidDel="00E8020D">
          <w:rPr>
            <w:iCs/>
          </w:rPr>
          <w:delText>of</w:delText>
        </w:r>
      </w:del>
      <w:r w:rsidRPr="00BC1375">
        <w:rPr>
          <w:iCs/>
        </w:rPr>
        <w:t xml:space="preserve"> cancer survivors with self-reported food insecurity. </w:t>
      </w:r>
    </w:p>
    <w:p w14:paraId="23715D49" w14:textId="77777777" w:rsidR="00190ED2" w:rsidRDefault="00190ED2" w:rsidP="00EF2FAD">
      <w:pPr>
        <w:spacing w:line="480" w:lineRule="auto"/>
        <w:rPr>
          <w:b/>
          <w:bCs/>
          <w:iCs/>
        </w:rPr>
      </w:pPr>
    </w:p>
    <w:p w14:paraId="5BA6D36E" w14:textId="0D4ECF3F" w:rsidR="00EF2FAD" w:rsidRPr="00707C91" w:rsidRDefault="00EF2FAD" w:rsidP="00EF2FAD">
      <w:pPr>
        <w:spacing w:line="480" w:lineRule="auto"/>
        <w:rPr>
          <w:b/>
          <w:bCs/>
          <w:iCs/>
        </w:rPr>
      </w:pPr>
      <w:r w:rsidRPr="00707C91">
        <w:rPr>
          <w:b/>
          <w:bCs/>
          <w:iCs/>
        </w:rPr>
        <w:t>Materials and Methods</w:t>
      </w:r>
    </w:p>
    <w:p w14:paraId="2A0A1CCC" w14:textId="18774355" w:rsidR="00EF2FAD" w:rsidRPr="00794490" w:rsidRDefault="00CB6808" w:rsidP="00EF2FAD">
      <w:pPr>
        <w:spacing w:line="480" w:lineRule="auto"/>
        <w:ind w:firstLine="720"/>
      </w:pPr>
      <w:r>
        <w:t>D</w:t>
      </w:r>
      <w:r w:rsidR="00EF2FAD" w:rsidRPr="00794490">
        <w:t xml:space="preserve">ata from </w:t>
      </w:r>
      <w:del w:id="98" w:author="Maino Vieytes, Christian Augusto" w:date="2022-03-19T15:41:00Z">
        <w:r w:rsidR="001A4765" w:rsidDel="001E7A99">
          <w:delText>nine</w:delText>
        </w:r>
        <w:r w:rsidR="00EF2FAD" w:rsidRPr="00794490" w:rsidDel="001E7A99">
          <w:delText xml:space="preserve"> </w:delText>
        </w:r>
      </w:del>
      <w:ins w:id="99" w:author="Maino Vieytes, Christian Augusto" w:date="2022-03-19T15:41:00Z">
        <w:r w:rsidR="001E7A99">
          <w:t>ten</w:t>
        </w:r>
        <w:r w:rsidR="001E7A99" w:rsidRPr="00794490">
          <w:t xml:space="preserve"> </w:t>
        </w:r>
      </w:ins>
      <w:r w:rsidR="00EF2FAD" w:rsidRPr="00794490">
        <w:t xml:space="preserve">consecutive cross sections of the NHANES study, </w:t>
      </w:r>
      <w:r w:rsidR="00DC1EE7">
        <w:t xml:space="preserve">between the years </w:t>
      </w:r>
      <w:del w:id="100" w:author="Anna Arthur" w:date="2022-05-11T15:56:00Z">
        <w:r w:rsidR="00DC1EE7" w:rsidDel="00E8421E">
          <w:delText>of</w:delText>
        </w:r>
        <w:r w:rsidR="00EF2FAD" w:rsidRPr="00794490" w:rsidDel="00E8421E">
          <w:delText xml:space="preserve"> </w:delText>
        </w:r>
      </w:del>
      <w:r w:rsidR="00EF2FAD">
        <w:t>1999</w:t>
      </w:r>
      <w:r w:rsidR="00EF2FAD" w:rsidRPr="00794490">
        <w:t>-</w:t>
      </w:r>
      <w:r>
        <w:t>201</w:t>
      </w:r>
      <w:ins w:id="101" w:author="Maino Vieytes, Christian Augusto" w:date="2022-03-19T15:41:00Z">
        <w:r w:rsidR="001E7A99">
          <w:t>8</w:t>
        </w:r>
      </w:ins>
      <w:del w:id="102" w:author="Maino Vieytes, Christian Augusto" w:date="2022-03-19T15:41:00Z">
        <w:r w:rsidDel="001E7A99">
          <w:delText>6</w:delText>
        </w:r>
      </w:del>
      <w:r w:rsidR="00EF2FAD" w:rsidRPr="00794490">
        <w:t xml:space="preserve">, </w:t>
      </w:r>
      <w:r>
        <w:t>were employed for the analysis</w:t>
      </w:r>
      <w:r w:rsidR="00EF2FAD" w:rsidRPr="00794490">
        <w:t xml:space="preserve">. </w:t>
      </w:r>
      <w:ins w:id="103" w:author="Maino Vieytes, Christian Augusto" w:date="2022-03-19T15:41:00Z">
        <w:r w:rsidR="001E7A99">
          <w:t xml:space="preserve">The analytical outline and strategy is </w:t>
        </w:r>
        <w:del w:id="104" w:author="Anna Arthur" w:date="2022-05-11T15:56:00Z">
          <w:r w:rsidR="001E7A99" w:rsidDel="00E8421E">
            <w:delText>delineated</w:delText>
          </w:r>
        </w:del>
      </w:ins>
      <w:ins w:id="105" w:author="Anna Arthur" w:date="2022-05-11T15:56:00Z">
        <w:r w:rsidR="00E8421E">
          <w:t>displayed</w:t>
        </w:r>
      </w:ins>
      <w:ins w:id="106" w:author="Maino Vieytes, Christian Augusto" w:date="2022-03-19T15:41:00Z">
        <w:r w:rsidR="001E7A99">
          <w:t xml:space="preserve"> in Figure 1. </w:t>
        </w:r>
      </w:ins>
      <w:r w:rsidR="00EF2FAD" w:rsidRPr="00794490">
        <w:t>NHANES is a biennial national cross</w:t>
      </w:r>
      <w:r w:rsidR="00DD1AAA">
        <w:t>-</w:t>
      </w:r>
      <w:r w:rsidR="00EF2FAD" w:rsidRPr="00794490">
        <w:t>sectional study, conducted by the Center for Disease Control and Prevention</w:t>
      </w:r>
      <w:r w:rsidR="00B44484">
        <w:t xml:space="preserve"> (CDC)</w:t>
      </w:r>
      <w:r w:rsidR="00EF2FAD" w:rsidRPr="00794490">
        <w:t xml:space="preserve"> and National Center for Health Statistics</w:t>
      </w:r>
      <w:r w:rsidR="00B44484">
        <w:t xml:space="preserve"> (NCHS),</w:t>
      </w:r>
      <w:r w:rsidR="00EF2FAD" w:rsidRPr="00794490">
        <w:t xml:space="preserve"> that surveys health, nutrition, and other lifestyle factors across the noninstitutionalized civilian population of the United States </w:t>
      </w:r>
      <w:r w:rsidR="00EF2FAD" w:rsidRPr="00794490">
        <w:fldChar w:fldCharType="begin"/>
      </w:r>
      <w:r w:rsidR="00CD6650">
        <w:instrText xml:space="preserve"> ADDIN ZOTERO_ITEM CSL_CITATION {"citationID":"3EQCw6zf","properties":{"formattedCitation":"[11]","plainCitation":"[11]","noteIndex":0},"citationItems":[{"id":"u4k9sBbp/CypBnCzu","uris":["http://zotero.org/users/local/AyFclNfa/items/R7G22D3N"],"itemData":{"id":353,"type":"article-journal","title":"National Health and Nutrition Examination Survey: sample design, 2007-2010","container-title":"Vital and Health Statistics. Series 2, Data Evaluation and Methods Research","page":"1-23","issue":"160","source":"PubMed","abstract":"BACKGROUND: Data collection for the National Health and Nutrition Examination Survey (NHANES) comprises three levels: a household screener, an interview, and a physical examination. The primary objective of the screener is to determine whether any household members are eligible for the interview an dexamination. Eligibility is determined by preset selection probabilities for the desired demographic subdomains. After an eligible sample person is selected, the interview collects person-level demographic, health, and nutrition information, as well as information about the household. The examination includes physical measurements, tests such as hearing and dental examinations, and the collection of blood and urine specimens for laboratory testing.\nOBJECTIVES: This report provides some background on the NHANES program, beginning with the first survey cycle in the 1970s and highlighting significant changes since its inception. The report then describes the broad design specifications for the 2007-2010 survey cycle, including survey objectives, domain and precision specifications, and operational requirements unique to NHANES. In addition, the report describes the details of the survey design, including the calculation of sampling rates and sample selection methods. Documentation of survey content, data collection procedures, estimation methods, and methods to assess nonsampling errors are reported elsewhere.","ISSN":"0083-2057","note":"PMID: 25090039","title-short":"National Health and Nutrition Examination Survey","journalAbbreviation":"Vital Health Stat 2","language":"eng","author":[{"family":"Curtin","given":"Lester R."},{"family":"Mohadjer","given":"Leyla K."},{"family":"Dohrmann","given":"Sylvia M."},{"family":"Kruszon-Moran","given":"Deanna"},{"family":"Mirel","given":"Lisa B."},{"family":"Carroll","given":"Margaret D."},{"family":"Hirsch","given":"Rosemarie"},{"family":"Burt","given":"Vicki L."},{"family":"Johnson","given":"Clifford L."}],"issued":{"date-parts":[["2013",8]]}}}],"schema":"https://github.com/citation-style-language/schema/raw/master/csl-citation.json"} </w:instrText>
      </w:r>
      <w:r w:rsidR="00EF2FAD" w:rsidRPr="00794490">
        <w:fldChar w:fldCharType="separate"/>
      </w:r>
      <w:r w:rsidR="00CD6650">
        <w:t>[11]</w:t>
      </w:r>
      <w:r w:rsidR="00EF2FAD" w:rsidRPr="00794490">
        <w:fldChar w:fldCharType="end"/>
      </w:r>
      <w:r w:rsidR="00EF2FAD" w:rsidRPr="00794490">
        <w:t>. The study employs a multistage</w:t>
      </w:r>
      <w:r w:rsidR="00D962C1">
        <w:t xml:space="preserve"> probability</w:t>
      </w:r>
      <w:r w:rsidR="00EF2FAD" w:rsidRPr="00794490">
        <w:t xml:space="preserve"> selection design to generate a nationally representative sample of the American population and to ascertain prevalence of major diseases and associated </w:t>
      </w:r>
      <w:r w:rsidR="003E01EF">
        <w:t xml:space="preserve">environmental and behavioral </w:t>
      </w:r>
      <w:r w:rsidR="00EF2FAD" w:rsidRPr="00794490">
        <w:t>risk factors</w:t>
      </w:r>
      <w:r w:rsidR="006B06C9">
        <w:t xml:space="preserve"> </w:t>
      </w:r>
      <w:r w:rsidR="004F1E88">
        <w:fldChar w:fldCharType="begin"/>
      </w:r>
      <w:r w:rsidR="00CD6650">
        <w:instrText xml:space="preserve"> ADDIN ZOTERO_ITEM CSL_CITATION {"citationID":"PdMIT0xT","properties":{"formattedCitation":"[12]","plainCitation":"[12]","noteIndex":0},"citationItems":[{"id":1619,"uris":["http://zotero.org/users/local/S8X13ARX/items/AHI59TS5"],"itemData":{"id":1619,"type":"document","publisher":"Centers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4F1E88">
        <w:fldChar w:fldCharType="separate"/>
      </w:r>
      <w:r w:rsidR="00CD6650">
        <w:rPr>
          <w:noProof/>
        </w:rPr>
        <w:t>[12]</w:t>
      </w:r>
      <w:r w:rsidR="004F1E88">
        <w:fldChar w:fldCharType="end"/>
      </w:r>
      <w:r w:rsidR="00EF2FAD" w:rsidRPr="00794490">
        <w:t>. Participants are subject</w:t>
      </w:r>
      <w:r w:rsidR="00E04760">
        <w:t>ed</w:t>
      </w:r>
      <w:r w:rsidR="00EF2FAD" w:rsidRPr="00794490">
        <w:t xml:space="preserve"> to a household screener as well as a</w:t>
      </w:r>
      <w:r w:rsidR="00A66C0D">
        <w:t xml:space="preserve"> home </w:t>
      </w:r>
      <w:r w:rsidR="00EF2FAD" w:rsidRPr="00794490">
        <w:t xml:space="preserve">interview. The latter consists of a series of </w:t>
      </w:r>
      <w:r w:rsidR="00EF2FAD" w:rsidRPr="00794490">
        <w:lastRenderedPageBreak/>
        <w:t>questionnaires administered in their homes that cover a range of areas including demographic, occupational, health, and dietary related matters. Individuals may be selected for a medical examination, which includes a variety of physical measurements, a dental examination, and biological specimens for laboratory testing</w:t>
      </w:r>
      <w:r w:rsidR="00EF2FAD" w:rsidRPr="00794490">
        <w:fldChar w:fldCharType="begin"/>
      </w:r>
      <w:r w:rsidR="00CD6650">
        <w:instrText xml:space="preserve"> ADDIN ZOTERO_ITEM CSL_CITATION {"citationID":"Qb54lyS9","properties":{"formattedCitation":"[1]","plainCitation":"[1]","dontUpdate":true,"noteIndex":0},"citationItems":[{"id":"u4k9sBbp/CypBnCzu","uris":["http://zotero.org/users/local/AyFclNfa/items/R7G22D3N"],"itemData":{"id":353,"type":"article-journal","title":"National Health and Nutrition Examination Survey: sample design, 2007-2010","container-title":"Vital and Health Statistics. Series 2, Data Evaluation and Methods Research","page":"1-23","issue":"160","source":"PubMed","abstract":"BACKGROUND: Data collection for the National Health and Nutrition Examination Survey (NHANES) comprises three levels: a household screener, an interview, and a physical examination. The primary objective of the screener is to determine whether any household members are eligible for the interview an dexamination. Eligibility is determined by preset selection probabilities for the desired demographic subdomains. After an eligible sample person is selected, the interview collects person-level demographic, health, and nutrition information, as well as information about the household. The examination includes physical measurements, tests such as hearing and dental examinations, and the collection of blood and urine specimens for laboratory testing.\nOBJECTIVES: This report provides some background on the NHANES program, beginning with the first survey cycle in the 1970s and highlighting significant changes since its inception. The report then describes the broad design specifications for the 2007-2010 survey cycle, including survey objectives, domain and precision specifications, and operational requirements unique to NHANES. In addition, the report describes the details of the survey design, including the calculation of sampling rates and sample selection methods. Documentation of survey content, data collection procedures, estimation methods, and methods to assess nonsampling errors are reported elsewhere.","ISSN":"0083-2057","note":"PMID: 25090039","title-short":"National Health and Nutrition Examination Survey","journalAbbreviation":"Vital Health Stat 2","language":"eng","author":[{"family":"Curtin","given":"Lester R."},{"family":"Mohadjer","given":"Leyla K."},{"family":"Dohrmann","given":"Sylvia M."},{"family":"Kruszon-Moran","given":"Deanna"},{"family":"Mirel","given":"Lisa B."},{"family":"Carroll","given":"Margaret D."},{"family":"Hirsch","given":"Rosemarie"},{"family":"Burt","given":"Vicki L."},{"family":"Johnson","given":"Clifford L."}],"issued":{"date-parts":[["2013",8]]}}}],"schema":"https://github.com/citation-style-language/schema/raw/master/csl-citation.json"} </w:instrText>
      </w:r>
      <w:r w:rsidR="00EF2FAD" w:rsidRPr="00794490">
        <w:fldChar w:fldCharType="end"/>
      </w:r>
      <w:r w:rsidR="00EF2FAD" w:rsidRPr="00794490">
        <w:t xml:space="preserve">. Examination data were collected in the Mobile Examination Center. In addition, dietary data were collected </w:t>
      </w:r>
      <w:r w:rsidR="00A268A0">
        <w:t>via 24-hour recalls</w:t>
      </w:r>
      <w:r w:rsidR="00EF2FAD" w:rsidRPr="00794490">
        <w:t xml:space="preserve"> to ascertain frequency of consumption </w:t>
      </w:r>
      <w:r w:rsidR="00B300AE">
        <w:t>and estimate nutrient intake</w:t>
      </w:r>
      <w:r w:rsidR="00EF2FAD" w:rsidRPr="00794490">
        <w:t>. Cancer</w:t>
      </w:r>
      <w:r w:rsidR="00EF2FAD">
        <w:t>, diabetes, cardiovascular disease, and renal disease statuses</w:t>
      </w:r>
      <w:r w:rsidR="00EF2FAD" w:rsidRPr="00794490">
        <w:t xml:space="preserve"> </w:t>
      </w:r>
      <w:r w:rsidR="00EF2FAD">
        <w:t>are</w:t>
      </w:r>
      <w:r w:rsidR="00EF2FAD" w:rsidRPr="00794490">
        <w:t xml:space="preserve"> assessed</w:t>
      </w:r>
      <w:r w:rsidR="00EF2FAD">
        <w:t xml:space="preserve"> as self-reported items</w:t>
      </w:r>
      <w:r w:rsidR="00EF2FAD" w:rsidRPr="00794490">
        <w:t xml:space="preserve"> </w:t>
      </w:r>
      <w:r w:rsidR="00EF2FAD">
        <w:t>in</w:t>
      </w:r>
      <w:r w:rsidR="00EF2FAD" w:rsidRPr="00794490">
        <w:t xml:space="preserve"> the medical conditions </w:t>
      </w:r>
      <w:r w:rsidR="00360DAC">
        <w:t>questionnaire</w:t>
      </w:r>
      <w:r w:rsidR="00EF2FAD" w:rsidRPr="00794490">
        <w:t xml:space="preserve">. </w:t>
      </w:r>
      <w:commentRangeStart w:id="107"/>
      <w:r w:rsidR="00EF2FAD" w:rsidRPr="00794490">
        <w:t xml:space="preserve">Clinical measurements delineating tumor </w:t>
      </w:r>
      <w:del w:id="108" w:author="Maino Vieytes, Christian Augusto" w:date="2022-06-02T15:40:00Z">
        <w:r w:rsidR="00EF2FAD" w:rsidRPr="00794490" w:rsidDel="008C6A36">
          <w:delText xml:space="preserve">characteristics </w:delText>
        </w:r>
      </w:del>
      <w:ins w:id="109" w:author="Maino Vieytes, Christian Augusto" w:date="2022-06-02T15:40:00Z">
        <w:r w:rsidR="008C6A36">
          <w:t>stage</w:t>
        </w:r>
        <w:r w:rsidR="008C6A36" w:rsidRPr="00794490">
          <w:t xml:space="preserve"> </w:t>
        </w:r>
      </w:ins>
      <w:r w:rsidR="00EF2FAD" w:rsidRPr="00794490">
        <w:t>are not part of the survey</w:t>
      </w:r>
      <w:commentRangeEnd w:id="107"/>
      <w:r w:rsidR="00667C69">
        <w:rPr>
          <w:rStyle w:val="CommentReference"/>
        </w:rPr>
        <w:commentReference w:id="107"/>
      </w:r>
      <w:r w:rsidR="00EF2FAD" w:rsidRPr="00794490">
        <w:t xml:space="preserve">. </w:t>
      </w:r>
      <w:r w:rsidR="002C2C66">
        <w:t>A</w:t>
      </w:r>
      <w:r w:rsidR="005C74D5">
        <w:t>l</w:t>
      </w:r>
      <w:r w:rsidR="002C2C66">
        <w:t>l study procedures and protocols</w:t>
      </w:r>
      <w:r w:rsidR="002C2C66" w:rsidRPr="002C2C66">
        <w:t xml:space="preserve"> were approved by the </w:t>
      </w:r>
      <w:r w:rsidR="00FC3CC5">
        <w:t>NCHS</w:t>
      </w:r>
      <w:r w:rsidR="005C74D5">
        <w:t xml:space="preserve"> </w:t>
      </w:r>
      <w:r w:rsidR="002C2C66" w:rsidRPr="002C2C66">
        <w:t>Ethics Review Board</w:t>
      </w:r>
      <w:r w:rsidR="00805AC0">
        <w:t xml:space="preserve"> and all participants provided informed consent.</w:t>
      </w:r>
    </w:p>
    <w:p w14:paraId="60FF7EEC" w14:textId="77777777" w:rsidR="00EF2FAD" w:rsidRPr="00794490" w:rsidRDefault="00EF2FAD" w:rsidP="00EF2FAD">
      <w:pPr>
        <w:spacing w:line="480" w:lineRule="auto"/>
        <w:rPr>
          <w:i/>
        </w:rPr>
      </w:pPr>
    </w:p>
    <w:p w14:paraId="44B50225" w14:textId="0C0A6724" w:rsidR="00EF2FAD" w:rsidRPr="00794490" w:rsidRDefault="00D9301B" w:rsidP="00EF2FAD">
      <w:pPr>
        <w:spacing w:line="480" w:lineRule="auto"/>
        <w:rPr>
          <w:i/>
        </w:rPr>
      </w:pPr>
      <w:r>
        <w:rPr>
          <w:i/>
        </w:rPr>
        <w:t xml:space="preserve">Study </w:t>
      </w:r>
      <w:r w:rsidR="00EF2FAD" w:rsidRPr="00794490">
        <w:rPr>
          <w:i/>
        </w:rPr>
        <w:t>Sample</w:t>
      </w:r>
    </w:p>
    <w:p w14:paraId="6F201A2F" w14:textId="109E6D5B" w:rsidR="00EF2FAD" w:rsidRPr="00B44484" w:rsidRDefault="00805AC0" w:rsidP="007338E9">
      <w:pPr>
        <w:spacing w:line="480" w:lineRule="auto"/>
        <w:ind w:firstLine="720"/>
      </w:pPr>
      <w:r>
        <w:t xml:space="preserve">Figure 1 details a flow diagram </w:t>
      </w:r>
      <w:r w:rsidR="00821C27">
        <w:t>of</w:t>
      </w:r>
      <w:r>
        <w:t xml:space="preserve"> the sample selection </w:t>
      </w:r>
      <w:r w:rsidR="00FA4CE3">
        <w:t>process</w:t>
      </w:r>
      <w:r>
        <w:t xml:space="preserve">. </w:t>
      </w:r>
      <w:r w:rsidR="00F01FD4">
        <w:t>We used data</w:t>
      </w:r>
      <w:r w:rsidR="00EF2FAD" w:rsidRPr="00794490">
        <w:t xml:space="preserve"> </w:t>
      </w:r>
      <w:r w:rsidR="00660556">
        <w:t>from</w:t>
      </w:r>
      <w:r w:rsidR="00FC5218">
        <w:t xml:space="preserve"> </w:t>
      </w:r>
      <w:r w:rsidR="001A4765">
        <w:t>nine</w:t>
      </w:r>
      <w:r w:rsidR="00FC5218">
        <w:t xml:space="preserve"> </w:t>
      </w:r>
      <w:r w:rsidR="00F01FD4">
        <w:t xml:space="preserve">survey </w:t>
      </w:r>
      <w:r w:rsidR="00B44484">
        <w:t>cycles</w:t>
      </w:r>
      <w:ins w:id="110" w:author="Maino Vieytes, Christian Augusto" w:date="2022-06-30T13:21:00Z">
        <w:r w:rsidR="00797787">
          <w:t>,</w:t>
        </w:r>
      </w:ins>
      <w:r w:rsidR="00FC5218">
        <w:t xml:space="preserve"> </w:t>
      </w:r>
      <w:del w:id="111" w:author="Maino Vieytes, Christian Augusto" w:date="2022-06-30T13:21:00Z">
        <w:r w:rsidR="00FC5218" w:rsidDel="00797787">
          <w:delText>between</w:delText>
        </w:r>
        <w:r w:rsidR="00B44484" w:rsidDel="00797787">
          <w:delText xml:space="preserve"> </w:delText>
        </w:r>
      </w:del>
      <w:ins w:id="112" w:author="Maino Vieytes, Christian Augusto" w:date="2022-06-30T13:21:00Z">
        <w:r w:rsidR="00797787">
          <w:t xml:space="preserve">spanning </w:t>
        </w:r>
      </w:ins>
      <w:r w:rsidR="00B44484">
        <w:t xml:space="preserve">the years </w:t>
      </w:r>
      <w:r w:rsidR="00FC5218">
        <w:t xml:space="preserve">of </w:t>
      </w:r>
      <w:r w:rsidR="00B44484">
        <w:t>1999-201</w:t>
      </w:r>
      <w:ins w:id="113" w:author="Maino Vieytes, Christian Augusto" w:date="2022-03-19T15:42:00Z">
        <w:r w:rsidR="001E7A99">
          <w:t>8</w:t>
        </w:r>
      </w:ins>
      <w:del w:id="114" w:author="Maino Vieytes, Christian Augusto" w:date="2022-03-19T15:42:00Z">
        <w:r w:rsidR="001A4765" w:rsidDel="001E7A99">
          <w:delText>6</w:delText>
        </w:r>
      </w:del>
      <w:r w:rsidR="00EF2FAD" w:rsidRPr="00794490">
        <w:t xml:space="preserve"> </w:t>
      </w:r>
      <w:r w:rsidR="00F01FD4">
        <w:t xml:space="preserve">that included a </w:t>
      </w:r>
      <w:r w:rsidR="00FA4CE3">
        <w:t>sub</w:t>
      </w:r>
      <w:r w:rsidR="00EF2FAD" w:rsidRPr="00794490">
        <w:t xml:space="preserve">sample of </w:t>
      </w:r>
      <w:del w:id="115" w:author="Maino Vieytes, Christian Augusto" w:date="2022-03-19T15:42:00Z">
        <w:r w:rsidR="00387562" w:rsidDel="001E7A99">
          <w:delText>3,280</w:delText>
        </w:r>
      </w:del>
      <w:ins w:id="116" w:author="Maino Vieytes, Christian Augusto" w:date="2022-03-19T15:42:00Z">
        <w:r w:rsidR="001E7A99">
          <w:t>5,166</w:t>
        </w:r>
      </w:ins>
      <w:r w:rsidR="00B44484">
        <w:t xml:space="preserve"> participants</w:t>
      </w:r>
      <w:r>
        <w:t>, aged at least 20 years,</w:t>
      </w:r>
      <w:r w:rsidR="00387562">
        <w:t xml:space="preserve"> with a self-reported history of cancer</w:t>
      </w:r>
      <w:r w:rsidR="00B44484">
        <w:t xml:space="preserve"> </w:t>
      </w:r>
      <w:r w:rsidR="003E01EF">
        <w:t xml:space="preserve">and </w:t>
      </w:r>
      <w:r w:rsidR="00B44484">
        <w:t xml:space="preserve">reliable dietary data, as </w:t>
      </w:r>
      <w:r w:rsidR="003E01EF">
        <w:t>defined</w:t>
      </w:r>
      <w:r w:rsidR="00B44484">
        <w:t xml:space="preserve"> by the NCHS</w:t>
      </w:r>
      <w:ins w:id="117" w:author="Maino Vieytes, Christian Augusto" w:date="2022-06-30T13:21:00Z">
        <w:r w:rsidR="00797787">
          <w:t xml:space="preserve"> {CITE}</w:t>
        </w:r>
      </w:ins>
      <w:r w:rsidR="00EF2FAD" w:rsidRPr="00794490">
        <w:t xml:space="preserve">. </w:t>
      </w:r>
      <w:moveToRangeStart w:id="118" w:author="Maino Vieytes, Christian Augusto" w:date="2022-03-19T15:43:00Z" w:name="move98597003"/>
      <w:moveTo w:id="119" w:author="Maino Vieytes, Christian Augusto" w:date="2022-03-19T15:43:00Z">
        <w:r w:rsidR="001E7A99">
          <w:t xml:space="preserve">To ascertain cancer history, survey respondents were asked in </w:t>
        </w:r>
      </w:moveTo>
      <w:ins w:id="120" w:author="Anna Arthur" w:date="2022-05-16T13:11:00Z">
        <w:r w:rsidR="00D068DD">
          <w:t xml:space="preserve">the </w:t>
        </w:r>
      </w:ins>
      <w:moveTo w:id="121" w:author="Maino Vieytes, Christian Augusto" w:date="2022-03-19T15:43:00Z">
        <w:r w:rsidR="001E7A99">
          <w:t xml:space="preserve">Medical Conditions Questionnaire (MCQ) “Have you ever been told by a doctor or health professional that you had cancer or a malignancy of any kind?”. </w:t>
        </w:r>
        <w:moveToRangeStart w:id="122" w:author="Maino Vieytes, Christian Augusto" w:date="2022-03-19T15:43:00Z" w:name="move98597043"/>
        <w:moveToRangeEnd w:id="118"/>
        <w:del w:id="123" w:author="Anna Arthur" w:date="2022-05-16T13:12:00Z">
          <w:r w:rsidR="001E7A99" w:rsidDel="00D068DD">
            <w:delText>However, i</w:delText>
          </w:r>
        </w:del>
      </w:moveTo>
      <w:ins w:id="124" w:author="Anna Arthur" w:date="2022-05-16T13:12:00Z">
        <w:r w:rsidR="00D068DD">
          <w:t>I</w:t>
        </w:r>
      </w:ins>
      <w:moveTo w:id="125" w:author="Maino Vieytes, Christian Augusto" w:date="2022-03-19T15:43:00Z">
        <w:r w:rsidR="001E7A99">
          <w:t xml:space="preserve">ndividuals reporting a history of </w:t>
        </w:r>
        <w:del w:id="126" w:author="Anna Arthur" w:date="2022-05-11T16:22:00Z">
          <w:r w:rsidR="001E7A99" w:rsidDel="00667C69">
            <w:delText xml:space="preserve">only </w:delText>
          </w:r>
        </w:del>
        <w:r w:rsidR="001E7A99">
          <w:t>non-melanoma skin cancer (</w:t>
        </w:r>
        <w:r w:rsidR="001E7A99">
          <w:rPr>
            <w:i/>
            <w:iCs/>
          </w:rPr>
          <w:t xml:space="preserve">n </w:t>
        </w:r>
        <w:r w:rsidR="001E7A99">
          <w:t>= 5</w:t>
        </w:r>
      </w:moveTo>
      <w:ins w:id="127" w:author="Maino Vieytes, Christian Augusto" w:date="2022-03-24T14:16:00Z">
        <w:r w:rsidR="00B2712B">
          <w:t>76</w:t>
        </w:r>
      </w:ins>
      <w:moveTo w:id="128" w:author="Maino Vieytes, Christian Augusto" w:date="2022-03-19T15:43:00Z">
        <w:del w:id="129" w:author="Maino Vieytes, Christian Augusto" w:date="2022-03-19T15:44:00Z">
          <w:r w:rsidR="001E7A99" w:rsidDel="001E7A99">
            <w:delText>72</w:delText>
          </w:r>
        </w:del>
        <w:r w:rsidR="001E7A99">
          <w:t>) and no other cancer type were recoded as not having a significant cancer history</w:t>
        </w:r>
        <w:del w:id="130" w:author="Anna Arthur" w:date="2022-05-16T13:12:00Z">
          <w:r w:rsidR="001E7A99" w:rsidDel="00D068DD">
            <w:delText xml:space="preserve"> given the benign course associated with these tumors</w:delText>
          </w:r>
        </w:del>
        <w:r w:rsidR="001E7A99">
          <w:t xml:space="preserve">. </w:t>
        </w:r>
      </w:moveTo>
      <w:moveToRangeEnd w:id="122"/>
      <w:r w:rsidR="00542431">
        <w:t xml:space="preserve">Dietary patterns extraction procedures </w:t>
      </w:r>
      <w:ins w:id="131" w:author="Maino Vieytes, Christian Augusto" w:date="2022-03-19T15:44:00Z">
        <w:r w:rsidR="001E7A99">
          <w:t xml:space="preserve">using </w:t>
        </w:r>
      </w:ins>
      <w:ins w:id="132" w:author="Maino Vieytes, Christian Augusto" w:date="2022-06-30T13:17:00Z">
        <w:r w:rsidR="00AD0335">
          <w:t>penalized logistic regression</w:t>
        </w:r>
      </w:ins>
      <w:ins w:id="133" w:author="Maino Vieytes, Christian Augusto" w:date="2022-03-19T15:44:00Z">
        <w:r w:rsidR="001E7A99">
          <w:t xml:space="preserve"> models </w:t>
        </w:r>
      </w:ins>
      <w:r w:rsidR="00542431">
        <w:t xml:space="preserve">were performed on </w:t>
      </w:r>
      <w:del w:id="134" w:author="Maino Vieytes, Christian Augusto" w:date="2022-03-19T15:44:00Z">
        <w:r w:rsidR="00915933" w:rsidDel="001E7A99">
          <w:delText xml:space="preserve">dietary data from </w:delText>
        </w:r>
      </w:del>
      <w:r w:rsidR="00542431">
        <w:t xml:space="preserve">individuals </w:t>
      </w:r>
      <w:r w:rsidR="00915933">
        <w:t xml:space="preserve">reporting </w:t>
      </w:r>
      <w:r w:rsidR="0088119E">
        <w:t xml:space="preserve">a history of a cancer diagnosis and </w:t>
      </w:r>
      <w:r>
        <w:t xml:space="preserve">who </w:t>
      </w:r>
      <w:r w:rsidR="00C31D03">
        <w:t xml:space="preserve">demonstrated </w:t>
      </w:r>
      <w:del w:id="135" w:author="Maino Vieytes, Christian Augusto" w:date="2022-03-19T15:45:00Z">
        <w:r w:rsidR="00C31D03" w:rsidDel="001E7A99">
          <w:delText xml:space="preserve">full </w:delText>
        </w:r>
      </w:del>
      <w:ins w:id="136" w:author="Maino Vieytes, Christian Augusto" w:date="2022-03-19T15:45:00Z">
        <w:r w:rsidR="001E7A99">
          <w:t xml:space="preserve">complete </w:t>
        </w:r>
      </w:ins>
      <w:r w:rsidR="00C31D03">
        <w:t xml:space="preserve">records for food security status, data on receipt of </w:t>
      </w:r>
      <w:ins w:id="137" w:author="AMIRAH BURTON" w:date="2022-04-03T22:23:00Z">
        <w:r w:rsidR="00EC5F9D">
          <w:t>Supplemental Nutrition Assistance Program (</w:t>
        </w:r>
      </w:ins>
      <w:r w:rsidR="00C31D03">
        <w:t>SNAP</w:t>
      </w:r>
      <w:ins w:id="138" w:author="AMIRAH BURTON" w:date="2022-04-03T22:23:00Z">
        <w:r w:rsidR="00EC5F9D">
          <w:t>)</w:t>
        </w:r>
      </w:ins>
      <w:r w:rsidR="00C31D03">
        <w:t xml:space="preserve"> benefits, household size, and age (</w:t>
      </w:r>
      <w:ins w:id="139" w:author="Maino Vieytes, Christian Augusto" w:date="2022-04-01T11:29:00Z">
        <w:r w:rsidR="0021593C">
          <w:t xml:space="preserve">subsample A, </w:t>
        </w:r>
      </w:ins>
      <w:r w:rsidR="00C31D03">
        <w:rPr>
          <w:i/>
          <w:iCs/>
        </w:rPr>
        <w:t xml:space="preserve">n </w:t>
      </w:r>
      <w:r w:rsidR="00C31D03">
        <w:t xml:space="preserve">= </w:t>
      </w:r>
      <w:del w:id="140" w:author="Maino Vieytes, Christian Augusto" w:date="2022-03-19T15:42:00Z">
        <w:r w:rsidR="00C31D03" w:rsidDel="001E7A99">
          <w:lastRenderedPageBreak/>
          <w:delText>2,936</w:delText>
        </w:r>
      </w:del>
      <w:ins w:id="141" w:author="Maino Vieytes, Christian Augusto" w:date="2022-03-19T15:42:00Z">
        <w:r w:rsidR="001E7A99">
          <w:t>3,</w:t>
        </w:r>
      </w:ins>
      <w:ins w:id="142" w:author="Maino Vieytes, Christian Augusto" w:date="2022-03-24T14:17:00Z">
        <w:r w:rsidR="00B2712B">
          <w:t>317</w:t>
        </w:r>
      </w:ins>
      <w:r w:rsidR="00C31D03">
        <w:t>).</w:t>
      </w:r>
      <w:r w:rsidR="00360DAC">
        <w:t xml:space="preserve"> </w:t>
      </w:r>
      <w:commentRangeStart w:id="143"/>
      <w:ins w:id="144" w:author="Maino Vieytes, Christian Augusto" w:date="2022-03-19T15:46:00Z">
        <w:r w:rsidR="00D409B4">
          <w:t>To extract dietary patterns</w:t>
        </w:r>
      </w:ins>
      <w:ins w:id="145" w:author="Maino Vieytes, Christian Augusto" w:date="2022-06-30T13:18:00Z">
        <w:r w:rsidR="00AD0335">
          <w:t xml:space="preserve"> that characterized intake in the population of food insecure cancer survivors</w:t>
        </w:r>
      </w:ins>
      <w:ins w:id="146" w:author="Maino Vieytes, Christian Augusto" w:date="2022-06-30T13:19:00Z">
        <w:r w:rsidR="00AD0335">
          <w:t xml:space="preserve"> using</w:t>
        </w:r>
      </w:ins>
      <w:ins w:id="147" w:author="Maino Vieytes, Christian Augusto" w:date="2022-03-19T15:46:00Z">
        <w:r w:rsidR="00D409B4">
          <w:t xml:space="preserve"> </w:t>
        </w:r>
      </w:ins>
      <w:ins w:id="148" w:author="Maino Vieytes, Christian Augusto" w:date="2022-03-19T15:47:00Z">
        <w:r w:rsidR="00D409B4">
          <w:t xml:space="preserve">principal components </w:t>
        </w:r>
        <w:r w:rsidR="00D409B4" w:rsidRPr="00794490">
          <w:t>analysis</w:t>
        </w:r>
        <w:r w:rsidR="00D409B4">
          <w:t xml:space="preserve"> (PCA)</w:t>
        </w:r>
        <w:r w:rsidR="00D409B4" w:rsidRPr="00794490">
          <w:t>,</w:t>
        </w:r>
        <w:r w:rsidR="00D409B4">
          <w:t xml:space="preserve"> we further excluded individuals reporting full or marginal food security (</w:t>
        </w:r>
        <w:r w:rsidR="00D409B4">
          <w:rPr>
            <w:i/>
            <w:iCs/>
          </w:rPr>
          <w:t xml:space="preserve">n </w:t>
        </w:r>
      </w:ins>
      <w:ins w:id="149" w:author="Maino Vieytes, Christian Augusto" w:date="2022-03-19T15:48:00Z">
        <w:r w:rsidR="00D409B4">
          <w:t>= 2</w:t>
        </w:r>
      </w:ins>
      <w:ins w:id="150" w:author="Maino Vieytes, Christian Augusto" w:date="2022-03-24T14:17:00Z">
        <w:r w:rsidR="005F4785">
          <w:t>,884</w:t>
        </w:r>
      </w:ins>
      <w:ins w:id="151" w:author="Maino Vieytes, Christian Augusto" w:date="2022-03-19T15:48:00Z">
        <w:r w:rsidR="00D409B4">
          <w:t>)</w:t>
        </w:r>
      </w:ins>
      <w:ins w:id="152" w:author="Maino Vieytes, Christian Augusto" w:date="2022-03-19T15:50:00Z">
        <w:r w:rsidR="00D409B4">
          <w:t xml:space="preserve"> (i.e., only food-insecure cancer survivors</w:t>
        </w:r>
      </w:ins>
      <w:ins w:id="153" w:author="Maino Vieytes, Christian Augusto" w:date="2022-03-19T15:52:00Z">
        <w:r w:rsidR="008D2446">
          <w:t>—</w:t>
        </w:r>
      </w:ins>
      <w:ins w:id="154" w:author="Maino Vieytes, Christian Augusto" w:date="2022-04-01T11:29:00Z">
        <w:r w:rsidR="0021593C">
          <w:t xml:space="preserve">subsample B, </w:t>
        </w:r>
      </w:ins>
      <w:ins w:id="155" w:author="Maino Vieytes, Christian Augusto" w:date="2022-03-19T15:52:00Z">
        <w:r w:rsidR="008D2446">
          <w:rPr>
            <w:i/>
            <w:iCs/>
          </w:rPr>
          <w:t xml:space="preserve">n </w:t>
        </w:r>
        <w:r w:rsidR="008D2446">
          <w:t>= 4</w:t>
        </w:r>
      </w:ins>
      <w:ins w:id="156" w:author="Maino Vieytes, Christian Augusto" w:date="2022-03-24T14:17:00Z">
        <w:r w:rsidR="005F4785">
          <w:t>33</w:t>
        </w:r>
      </w:ins>
      <w:ins w:id="157" w:author="Maino Vieytes, Christian Augusto" w:date="2022-03-19T15:50:00Z">
        <w:r w:rsidR="00D409B4">
          <w:t>)</w:t>
        </w:r>
      </w:ins>
      <w:ins w:id="158" w:author="Maino Vieytes, Christian Augusto" w:date="2022-03-19T15:49:00Z">
        <w:r w:rsidR="00D409B4">
          <w:t xml:space="preserve">. </w:t>
        </w:r>
      </w:ins>
      <w:ins w:id="159" w:author="Maino Vieytes, Christian Augusto" w:date="2022-03-19T15:47:00Z">
        <w:r w:rsidR="00D409B4" w:rsidRPr="00794490">
          <w:t xml:space="preserve"> </w:t>
        </w:r>
      </w:ins>
      <w:commentRangeEnd w:id="143"/>
      <w:r w:rsidR="00D068DD">
        <w:rPr>
          <w:rStyle w:val="CommentReference"/>
        </w:rPr>
        <w:commentReference w:id="143"/>
      </w:r>
      <w:ins w:id="160" w:author="Maino Vieytes, Christian Augusto" w:date="2022-06-30T13:23:00Z">
        <w:r w:rsidR="00797787">
          <w:t xml:space="preserve">Validation analyses examining the relationship between </w:t>
        </w:r>
      </w:ins>
      <w:ins w:id="161" w:author="Maino Vieytes, Christian Augusto" w:date="2022-06-30T13:25:00Z">
        <w:r w:rsidR="00797787">
          <w:t>computed</w:t>
        </w:r>
      </w:ins>
      <w:ins w:id="162" w:author="Maino Vieytes, Christian Augusto" w:date="2022-06-30T13:23:00Z">
        <w:r w:rsidR="00797787">
          <w:t xml:space="preserve"> diet pattern</w:t>
        </w:r>
      </w:ins>
      <w:ins w:id="163" w:author="Maino Vieytes, Christian Augusto" w:date="2022-06-30T13:25:00Z">
        <w:r w:rsidR="00797787">
          <w:t xml:space="preserve"> indices </w:t>
        </w:r>
      </w:ins>
      <w:ins w:id="164" w:author="Maino Vieytes, Christian Augusto" w:date="2022-06-30T13:23:00Z">
        <w:r w:rsidR="00797787">
          <w:t>and the risk of food insecurity w</w:t>
        </w:r>
      </w:ins>
      <w:ins w:id="165" w:author="Maino Vieytes, Christian Augusto" w:date="2022-06-30T13:24:00Z">
        <w:r w:rsidR="00797787">
          <w:t xml:space="preserve">ere performed on the pooled subsample of food secure and food insecure cancer survivors (subsample A,  </w:t>
        </w:r>
        <w:r w:rsidR="00797787">
          <w:rPr>
            <w:i/>
            <w:iCs/>
          </w:rPr>
          <w:t>n =</w:t>
        </w:r>
        <w:r w:rsidR="00797787">
          <w:t xml:space="preserve"> 3,317)</w:t>
        </w:r>
      </w:ins>
      <w:moveFromRangeStart w:id="166" w:author="Maino Vieytes, Christian Augusto" w:date="2022-03-19T15:43:00Z" w:name="move98597003"/>
      <w:moveFrom w:id="167" w:author="Maino Vieytes, Christian Augusto" w:date="2022-03-19T15:43:00Z">
        <w:r w:rsidR="007338E9" w:rsidDel="001E7A99">
          <w:t xml:space="preserve">To ascertain cancer history, survey respondents were asked in Medical Conditions Questionnaire (MCQ) “Have you ever been told by a doctor or health professional that you had cancer or a malignancy of any kind?”. </w:t>
        </w:r>
        <w:moveFromRangeStart w:id="168" w:author="Maino Vieytes, Christian Augusto" w:date="2022-03-19T15:43:00Z" w:name="move98597043"/>
        <w:moveFromRangeEnd w:id="166"/>
        <w:r w:rsidR="007338E9" w:rsidDel="001E7A99">
          <w:t>However, individuals reporting a history of only non-melanoma skin cancer (</w:t>
        </w:r>
        <w:r w:rsidR="007338E9" w:rsidDel="001E7A99">
          <w:rPr>
            <w:i/>
            <w:iCs/>
          </w:rPr>
          <w:t xml:space="preserve">n </w:t>
        </w:r>
        <w:r w:rsidR="007338E9" w:rsidDel="001E7A99">
          <w:t>= 572) and no other cancer type were recoded as not having a significant cancer history given the benign course associated with these tumors.</w:t>
        </w:r>
        <w:del w:id="169" w:author="Maino Vieytes, Christian Augusto" w:date="2022-06-30T13:21:00Z">
          <w:r w:rsidR="007338E9" w:rsidDel="00797787">
            <w:delText xml:space="preserve"> </w:delText>
          </w:r>
        </w:del>
      </w:moveFrom>
      <w:moveFromRangeEnd w:id="168"/>
      <w:del w:id="170" w:author="Maino Vieytes, Christian Augusto" w:date="2022-06-30T13:21:00Z">
        <w:r w:rsidR="00360DAC" w:rsidDel="00797787">
          <w:delText xml:space="preserve">Analytical </w:delText>
        </w:r>
        <w:r w:rsidR="003E01EF" w:rsidDel="00797787">
          <w:delText xml:space="preserve">survival </w:delText>
        </w:r>
        <w:r w:rsidR="00360DAC" w:rsidDel="00797787">
          <w:delText xml:space="preserve">models </w:delText>
        </w:r>
        <w:r w:rsidR="00504C02" w:rsidDel="00797787">
          <w:delText>fit on</w:delText>
        </w:r>
        <w:r w:rsidR="00205E64" w:rsidDel="00797787">
          <w:delText xml:space="preserve"> the cancer </w:delText>
        </w:r>
        <w:r w:rsidR="00C31D03" w:rsidDel="00797787">
          <w:delText>population subsample</w:delText>
        </w:r>
        <w:r w:rsidR="00504C02" w:rsidDel="00797787">
          <w:delText xml:space="preserve"> </w:delText>
        </w:r>
        <w:r w:rsidR="00C31D03" w:rsidDel="00797787">
          <w:delText>retained observations from the cycles between 1999-201</w:delText>
        </w:r>
      </w:del>
      <w:del w:id="171" w:author="Maino Vieytes, Christian Augusto" w:date="2022-03-19T15:47:00Z">
        <w:r w:rsidR="00C31D03" w:rsidDel="00D409B4">
          <w:delText>4</w:delText>
        </w:r>
      </w:del>
      <w:del w:id="172" w:author="Maino Vieytes, Christian Augusto" w:date="2022-06-30T13:21:00Z">
        <w:r w:rsidR="00C31D03" w:rsidDel="00797787">
          <w:delText xml:space="preserve">, as there were no detailed survival data available for observations from </w:delText>
        </w:r>
      </w:del>
      <w:del w:id="173" w:author="Maino Vieytes, Christian Augusto" w:date="2022-03-19T15:51:00Z">
        <w:r w:rsidR="00C31D03" w:rsidDel="00D409B4">
          <w:delText xml:space="preserve">the </w:delText>
        </w:r>
      </w:del>
      <w:del w:id="174" w:author="Maino Vieytes, Christian Augusto" w:date="2022-06-30T13:21:00Z">
        <w:r w:rsidR="00C31D03" w:rsidDel="00797787">
          <w:delText>2015-201</w:delText>
        </w:r>
      </w:del>
      <w:del w:id="175" w:author="Maino Vieytes, Christian Augusto" w:date="2022-03-19T15:50:00Z">
        <w:r w:rsidR="00C31D03" w:rsidDel="00D409B4">
          <w:delText>6</w:delText>
        </w:r>
      </w:del>
      <w:del w:id="176" w:author="Maino Vieytes, Christian Augusto" w:date="2022-03-19T15:51:00Z">
        <w:r w:rsidR="00C31D03" w:rsidDel="00D409B4">
          <w:delText xml:space="preserve"> </w:delText>
        </w:r>
        <w:r w:rsidR="001B507F" w:rsidDel="00D409B4">
          <w:delText>cycle</w:delText>
        </w:r>
      </w:del>
      <w:del w:id="177" w:author="Maino Vieytes, Christian Augusto" w:date="2022-06-30T13:21:00Z">
        <w:r w:rsidR="001B507F" w:rsidDel="00797787">
          <w:delText xml:space="preserve"> and</w:delText>
        </w:r>
        <w:r w:rsidR="00C31D03" w:rsidDel="00797787">
          <w:delText xml:space="preserve"> removed observations with missing covariate values</w:delText>
        </w:r>
        <w:r w:rsidR="003C5207" w:rsidDel="00797787">
          <w:delText xml:space="preserve"> (</w:delText>
        </w:r>
      </w:del>
      <w:del w:id="178" w:author="Maino Vieytes, Christian Augusto" w:date="2022-04-01T11:30:00Z">
        <w:r w:rsidR="003E01EF" w:rsidDel="0021593C">
          <w:delText xml:space="preserve">final </w:delText>
        </w:r>
      </w:del>
      <w:del w:id="179" w:author="Maino Vieytes, Christian Augusto" w:date="2022-06-30T13:21:00Z">
        <w:r w:rsidR="003C5207" w:rsidDel="00797787">
          <w:rPr>
            <w:i/>
            <w:iCs/>
          </w:rPr>
          <w:delText xml:space="preserve">n </w:delText>
        </w:r>
        <w:r w:rsidR="003C5207" w:rsidDel="00797787">
          <w:delText xml:space="preserve">= </w:delText>
        </w:r>
      </w:del>
      <w:del w:id="180" w:author="Maino Vieytes, Christian Augusto" w:date="2022-03-19T15:45:00Z">
        <w:r w:rsidR="000A5ED1" w:rsidDel="001E7A99">
          <w:delText>2,</w:delText>
        </w:r>
        <w:r w:rsidR="00C31D03" w:rsidDel="001E7A99">
          <w:delText>549</w:delText>
        </w:r>
      </w:del>
      <w:del w:id="181" w:author="Maino Vieytes, Christian Augusto" w:date="2022-06-30T13:21:00Z">
        <w:r w:rsidR="00C31D03" w:rsidDel="00797787">
          <w:delText>).</w:delText>
        </w:r>
        <w:r w:rsidR="003147AA" w:rsidDel="00797787">
          <w:delText xml:space="preserve"> </w:delText>
        </w:r>
      </w:del>
    </w:p>
    <w:p w14:paraId="3D99679F" w14:textId="77777777" w:rsidR="00EF2FAD" w:rsidRPr="00794490" w:rsidRDefault="00EF2FAD" w:rsidP="00EF2FAD">
      <w:pPr>
        <w:spacing w:line="480" w:lineRule="auto"/>
      </w:pPr>
    </w:p>
    <w:p w14:paraId="412923FD" w14:textId="77777777" w:rsidR="00EF2FAD" w:rsidRPr="00794490" w:rsidRDefault="00EF2FAD" w:rsidP="00EF2FAD">
      <w:pPr>
        <w:spacing w:line="480" w:lineRule="auto"/>
      </w:pPr>
      <w:r w:rsidRPr="00794490">
        <w:rPr>
          <w:i/>
        </w:rPr>
        <w:t>Demographic and Physical Health Covariates</w:t>
      </w:r>
    </w:p>
    <w:p w14:paraId="29610283" w14:textId="6B2D6E2D" w:rsidR="00386A07" w:rsidRPr="00386A07" w:rsidRDefault="00386A07" w:rsidP="00386A07">
      <w:pPr>
        <w:spacing w:line="480" w:lineRule="auto"/>
        <w:ind w:firstLine="720"/>
      </w:pPr>
      <w:r w:rsidRPr="00386A07">
        <w:t xml:space="preserve">Demographic characteristics were self-reported and captured in the </w:t>
      </w:r>
      <w:r w:rsidR="003147AA">
        <w:t>home</w:t>
      </w:r>
      <w:r w:rsidR="003147AA" w:rsidRPr="00386A07">
        <w:t xml:space="preserve"> </w:t>
      </w:r>
      <w:r w:rsidRPr="00386A07">
        <w:t xml:space="preserve">interview. Age was modeled </w:t>
      </w:r>
      <w:r w:rsidR="001B507F" w:rsidRPr="00386A07">
        <w:t>continuously,</w:t>
      </w:r>
      <w:r w:rsidRPr="00386A07">
        <w:t xml:space="preserve"> and </w:t>
      </w:r>
      <w:del w:id="182" w:author="Maino Vieytes, Christian Augusto" w:date="2022-03-24T09:06:00Z">
        <w:r w:rsidRPr="00386A07" w:rsidDel="001C6366">
          <w:delText xml:space="preserve">sex </w:delText>
        </w:r>
      </w:del>
      <w:ins w:id="183" w:author="Maino Vieytes, Christian Augusto" w:date="2022-06-30T13:25:00Z">
        <w:r w:rsidR="00797787">
          <w:t>sex</w:t>
        </w:r>
      </w:ins>
      <w:ins w:id="184" w:author="Maino Vieytes, Christian Augusto" w:date="2022-03-24T09:06:00Z">
        <w:r w:rsidR="001C6366" w:rsidRPr="00386A07">
          <w:t xml:space="preserve"> </w:t>
        </w:r>
      </w:ins>
      <w:r w:rsidRPr="00386A07">
        <w:t xml:space="preserve">was coded dichotomously (Male and Female). Race and ethnicity were categorized as </w:t>
      </w:r>
      <w:r w:rsidR="00C62644">
        <w:t xml:space="preserve">Mexican American, Other </w:t>
      </w:r>
      <w:r w:rsidRPr="00386A07">
        <w:t>Hispanic, Non-Hispanic White, Non-Hispanic Black, and Other/Multiracial</w:t>
      </w:r>
      <w:ins w:id="185" w:author="Maino Vieytes, Christian Augusto" w:date="2022-03-24T09:07:00Z">
        <w:r w:rsidR="00530311">
          <w:t xml:space="preserve"> (although we note that our final analytical models implemented a binary-coded </w:t>
        </w:r>
      </w:ins>
      <w:ins w:id="186" w:author="Maino Vieytes, Christian Augusto" w:date="2022-03-24T09:08:00Z">
        <w:r w:rsidR="00530311">
          <w:t>version given the very small sample size—</w:t>
        </w:r>
      </w:ins>
      <w:ins w:id="187" w:author="Maino Vieytes, Christian Augusto" w:date="2022-06-02T15:41:00Z">
        <w:r w:rsidR="009627AE">
          <w:t xml:space="preserve">non-Hispanic </w:t>
        </w:r>
      </w:ins>
      <w:commentRangeStart w:id="188"/>
      <w:ins w:id="189" w:author="Maino Vieytes, Christian Augusto" w:date="2022-03-24T09:08:00Z">
        <w:r w:rsidR="00530311">
          <w:t>White and non-White</w:t>
        </w:r>
      </w:ins>
      <w:commentRangeEnd w:id="188"/>
      <w:r w:rsidR="00D8207B">
        <w:rPr>
          <w:rStyle w:val="CommentReference"/>
        </w:rPr>
        <w:commentReference w:id="188"/>
      </w:r>
      <w:ins w:id="190" w:author="Maino Vieytes, Christian Augusto" w:date="2022-03-24T09:08:00Z">
        <w:r w:rsidR="00530311">
          <w:t>)</w:t>
        </w:r>
      </w:ins>
      <w:ins w:id="191" w:author="Maino Vieytes, Christian Augusto" w:date="2022-03-24T09:07:00Z">
        <w:r w:rsidR="00530311">
          <w:t xml:space="preserve"> </w:t>
        </w:r>
      </w:ins>
      <w:del w:id="192" w:author="Maino Vieytes, Christian Augusto" w:date="2022-03-24T09:07:00Z">
        <w:r w:rsidRPr="00386A07" w:rsidDel="00530311">
          <w:delText>)</w:delText>
        </w:r>
      </w:del>
      <w:r w:rsidR="00993296">
        <w:t xml:space="preserve">. </w:t>
      </w:r>
      <w:r w:rsidRPr="00386A07">
        <w:t xml:space="preserve">We considered income status </w:t>
      </w:r>
      <w:r w:rsidR="007E22B1">
        <w:t xml:space="preserve">using the family income-to-poverty ratio (FIPR) </w:t>
      </w:r>
      <w:r w:rsidR="00C62644">
        <w:t xml:space="preserve">classified into </w:t>
      </w:r>
      <w:r>
        <w:t>two categories: &lt; 1.</w:t>
      </w:r>
      <w:r w:rsidR="007E22B1">
        <w:t>3</w:t>
      </w:r>
      <w:r>
        <w:t xml:space="preserve"> or </w:t>
      </w:r>
      <w:r w:rsidRPr="00386A07">
        <w:sym w:font="Symbol" w:char="F0B3"/>
      </w:r>
      <w:r>
        <w:t xml:space="preserve"> 1</w:t>
      </w:r>
      <w:r w:rsidR="007E22B1">
        <w:t xml:space="preserve">.3. </w:t>
      </w:r>
      <w:r w:rsidR="003147AA">
        <w:t>This</w:t>
      </w:r>
      <w:r w:rsidR="007E22B1">
        <w:t xml:space="preserve"> value </w:t>
      </w:r>
      <w:r w:rsidR="003147AA">
        <w:t>was chosen</w:t>
      </w:r>
      <w:r w:rsidR="00062828">
        <w:t xml:space="preserve"> deliberately</w:t>
      </w:r>
      <w:r w:rsidR="003147AA">
        <w:t xml:space="preserve"> </w:t>
      </w:r>
      <w:r w:rsidR="007E22B1">
        <w:t xml:space="preserve">as it is a threshold </w:t>
      </w:r>
      <w:ins w:id="193" w:author="Maino Vieytes, Christian Augusto" w:date="2022-03-24T09:08:00Z">
        <w:r w:rsidR="00530311">
          <w:t xml:space="preserve">commonly </w:t>
        </w:r>
      </w:ins>
      <w:r w:rsidR="007E22B1">
        <w:t xml:space="preserve">employed by various federal </w:t>
      </w:r>
      <w:r w:rsidR="007338E9">
        <w:t xml:space="preserve">safety net </w:t>
      </w:r>
      <w:r w:rsidR="007E22B1">
        <w:t>programs to</w:t>
      </w:r>
      <w:r w:rsidR="003147AA">
        <w:t xml:space="preserve"> </w:t>
      </w:r>
      <w:r w:rsidR="007338E9">
        <w:t>evaluate</w:t>
      </w:r>
      <w:r w:rsidR="003147AA">
        <w:t xml:space="preserve"> low socioeconomic status </w:t>
      </w:r>
      <w:r w:rsidR="007338E9">
        <w:t xml:space="preserve">for </w:t>
      </w:r>
      <w:r w:rsidR="003147AA">
        <w:t>program</w:t>
      </w:r>
      <w:r w:rsidR="007E22B1">
        <w:t xml:space="preserve"> eligibility</w:t>
      </w:r>
      <w:r w:rsidR="00C62644">
        <w:t xml:space="preserve"> </w:t>
      </w:r>
      <w:r w:rsidR="007E22B1">
        <w:fldChar w:fldCharType="begin"/>
      </w:r>
      <w:r w:rsidR="00CD6650">
        <w:instrText xml:space="preserve"> ADDIN ZOTERO_ITEM CSL_CITATION {"citationID":"NygoqXAB","properties":{"formattedCitation":"[13]","plainCitation":"[13]","noteIndex":0},"citationItems":[{"id":1620,"uris":["http://zotero.org/users/local/S8X13ARX/items/KKA2EYXT"],"itemData":{"id":1620,"type":"article-journal","container-title":"Journal of Sports Sciences","DOI":"10.1080/02640414.2020.1713688","ISSN":"0264-0414, 1466-447X","issue":"5","journalAbbreviation":"Journal of Sports Sciences","language":"en","page":"534-541","source":"DOI.org (Crossref)","title":"Socioeconomic status and physical fitness in youth: Findings from the NHANES National Youth Fitness Survey","title-short":"Socioeconomic status and physical fitness in youth","volume":"38","author":[{"family":"Wolfe","given":"Alex M."},{"family":"Lee","given":"Joey A."},{"family":"Laurson","given":"Kelly R."}],"issued":{"date-parts":[["2020",3,3]]}}}],"schema":"https://github.com/citation-style-language/schema/raw/master/csl-citation.json"} </w:instrText>
      </w:r>
      <w:r w:rsidR="007E22B1">
        <w:fldChar w:fldCharType="separate"/>
      </w:r>
      <w:r w:rsidR="00CD6650">
        <w:rPr>
          <w:noProof/>
        </w:rPr>
        <w:t>[13]</w:t>
      </w:r>
      <w:r w:rsidR="007E22B1">
        <w:fldChar w:fldCharType="end"/>
      </w:r>
      <w:r w:rsidR="007E22B1">
        <w:t xml:space="preserve">. </w:t>
      </w:r>
      <w:r w:rsidR="007338E9">
        <w:t>We modeled household size numerically.</w:t>
      </w:r>
    </w:p>
    <w:p w14:paraId="2CF76F2C" w14:textId="7CD3C120" w:rsidR="00EF2FAD" w:rsidRDefault="00386A07" w:rsidP="00386A07">
      <w:pPr>
        <w:spacing w:line="480" w:lineRule="auto"/>
      </w:pPr>
      <w:r w:rsidRPr="00386A07">
        <w:tab/>
        <w:t>Health-related and behavioral characteristics included body mass index (BMI) (modeled continuously in units of kg/m</w:t>
      </w:r>
      <w:r w:rsidRPr="00386A07">
        <w:rPr>
          <w:vertAlign w:val="superscript"/>
        </w:rPr>
        <w:t>2</w:t>
      </w:r>
      <w:r w:rsidRPr="00386A07">
        <w:t xml:space="preserve">), smoking status, which was categorized as current smoker (currently smoking every day or some days), former smoker (not currently smoking but with a lifetime history of </w:t>
      </w:r>
      <w:ins w:id="194" w:author="Maino Vieytes, Christian Augusto" w:date="2022-03-24T09:23:00Z">
        <w:r w:rsidR="006239B6">
          <w:sym w:font="Symbol" w:char="F0B3"/>
        </w:r>
        <w:r w:rsidR="006239B6">
          <w:t xml:space="preserve"> </w:t>
        </w:r>
      </w:ins>
      <w:del w:id="195" w:author="Maino Vieytes, Christian Augusto" w:date="2022-03-24T09:23:00Z">
        <w:r w:rsidRPr="00386A07" w:rsidDel="006239B6">
          <w:delText>&gt;</w:delText>
        </w:r>
      </w:del>
      <w:r w:rsidRPr="00386A07">
        <w:t xml:space="preserve">100 cigarettes), or never smoker (a lifetime history of smoking </w:t>
      </w:r>
      <w:ins w:id="196" w:author="Maino Vieytes, Christian Augusto" w:date="2022-03-24T09:22:00Z">
        <w:r w:rsidR="006239B6">
          <w:t>&lt;</w:t>
        </w:r>
      </w:ins>
      <w:ins w:id="197" w:author="Maino Vieytes, Christian Augusto" w:date="2022-03-24T09:23:00Z">
        <w:r w:rsidR="006239B6">
          <w:t xml:space="preserve"> </w:t>
        </w:r>
      </w:ins>
      <w:del w:id="198" w:author="Maino Vieytes, Christian Augusto" w:date="2022-03-24T09:22:00Z">
        <w:r w:rsidRPr="00386A07" w:rsidDel="006239B6">
          <w:delText>≤</w:delText>
        </w:r>
      </w:del>
      <w:r w:rsidRPr="00386A07">
        <w:t>100 cigarettes), and drinking status, which classified participants as heavy drinkers (</w:t>
      </w:r>
      <w:r w:rsidRPr="00386A07">
        <w:sym w:font="Symbol" w:char="F0B3"/>
      </w:r>
      <w:r w:rsidRPr="00386A07">
        <w:t xml:space="preserve"> 14 g/d  for women and </w:t>
      </w:r>
      <w:r w:rsidRPr="00386A07">
        <w:sym w:font="Symbol" w:char="F0B3"/>
      </w:r>
      <w:r w:rsidRPr="00386A07">
        <w:t xml:space="preserve"> 28 g/d for men), moderate drinkers (0.1-13.9 g/d for women and 0.1-27.9 g/d for </w:t>
      </w:r>
      <w:r w:rsidRPr="00386A07">
        <w:lastRenderedPageBreak/>
        <w:t xml:space="preserve">men), and abstainers (&lt; 0.1 g/d) </w:t>
      </w:r>
      <w:r w:rsidRPr="00386A07">
        <w:fldChar w:fldCharType="begin"/>
      </w:r>
      <w:r w:rsidR="00CD6650">
        <w:instrText xml:space="preserve"> ADDIN ZOTERO_ITEM CSL_CITATION {"citationID":"wJBrA3zm","properties":{"formattedCitation":"[14,15]","plainCitation":"[14,15]","noteIndex":0},"citationItems":[{"id":1389,"uris":["http://zotero.org/users/local/S8X13ARX/items/LCL7BTPS"],"itemData":{"id":1389,"type":"article-journal","abstract":"We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Committee"},{"family":"OverDrive","given":"Inc"}],"accessed":{"date-parts":[["2019",6,30]]},"issued":{"date-parts":[["2016"]]}}}],"schema":"https://github.com/citation-style-language/schema/raw/master/csl-citation.json"} </w:instrText>
      </w:r>
      <w:r w:rsidRPr="00386A07">
        <w:fldChar w:fldCharType="separate"/>
      </w:r>
      <w:r w:rsidR="00CD6650">
        <w:t>[14,15]</w:t>
      </w:r>
      <w:r w:rsidRPr="00386A07">
        <w:fldChar w:fldCharType="end"/>
      </w:r>
      <w:r w:rsidRPr="00386A07">
        <w:t>.</w:t>
      </w:r>
      <w:r w:rsidR="009C6946">
        <w:t xml:space="preserve"> Finally, we computed a modified version of the </w:t>
      </w:r>
      <w:commentRangeStart w:id="199"/>
      <w:proofErr w:type="spellStart"/>
      <w:r w:rsidR="009C6946">
        <w:t>Charlson</w:t>
      </w:r>
      <w:proofErr w:type="spellEnd"/>
      <w:r w:rsidR="009C6946">
        <w:t xml:space="preserve"> Comorbidity Index </w:t>
      </w:r>
      <w:del w:id="200" w:author="Maino Vieytes, Christian Augusto" w:date="2022-06-02T16:09:00Z">
        <w:r w:rsidR="009C6946" w:rsidDel="00A96134">
          <w:delText xml:space="preserve">(CCI) </w:delText>
        </w:r>
      </w:del>
      <w:r w:rsidR="00B01F8B">
        <w:t xml:space="preserve">and weekly metabolic equivalents (MET), </w:t>
      </w:r>
      <w:r w:rsidR="009C6946">
        <w:t>as previously described</w:t>
      </w:r>
      <w:r w:rsidR="00B01F8B">
        <w:t xml:space="preserve">, to </w:t>
      </w:r>
      <w:r w:rsidR="00B81C69">
        <w:t xml:space="preserve">evaluate </w:t>
      </w:r>
      <w:r w:rsidR="00B01F8B">
        <w:t>comorbidity burden and physical activity, respectively</w:t>
      </w:r>
      <w:ins w:id="201" w:author="Maino Vieytes, Christian Augusto" w:date="2022-06-02T15:41:00Z">
        <w:r w:rsidR="009627AE">
          <w:t xml:space="preserve">, and modeled those measures as </w:t>
        </w:r>
      </w:ins>
      <w:ins w:id="202" w:author="Maino Vieytes, Christian Augusto" w:date="2022-06-02T15:42:00Z">
        <w:r w:rsidR="009627AE">
          <w:t>continuous variables</w:t>
        </w:r>
      </w:ins>
      <w:r w:rsidR="009C6946">
        <w:t xml:space="preserve"> </w:t>
      </w:r>
      <w:r w:rsidR="009C6946">
        <w:fldChar w:fldCharType="begin"/>
      </w:r>
      <w:r w:rsidR="00CD6650">
        <w:instrText xml:space="preserve"> ADDIN ZOTERO_ITEM CSL_CITATION {"citationID":"8zlv01gw","properties":{"formattedCitation":"[16,17]","plainCitation":"[16,17]","noteIndex":0},"citationItems":[{"id":1561,"uris":["http://zotero.org/users/local/S8X13ARX/items/FFEVBQWA"],"itemData":{"id":1561,"type":"article-journal","container-title":"Biological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9C6946">
        <w:fldChar w:fldCharType="separate"/>
      </w:r>
      <w:r w:rsidR="00CD6650">
        <w:rPr>
          <w:noProof/>
        </w:rPr>
        <w:t>[16,17]</w:t>
      </w:r>
      <w:r w:rsidR="009C6946">
        <w:fldChar w:fldCharType="end"/>
      </w:r>
      <w:commentRangeEnd w:id="199"/>
      <w:r w:rsidR="00D8207B">
        <w:rPr>
          <w:rStyle w:val="CommentReference"/>
        </w:rPr>
        <w:commentReference w:id="199"/>
      </w:r>
      <w:r w:rsidR="009C6946">
        <w:t>.</w:t>
      </w:r>
    </w:p>
    <w:p w14:paraId="54B51173" w14:textId="77777777" w:rsidR="0053300D" w:rsidRPr="00794490" w:rsidRDefault="0053300D" w:rsidP="00EF2FAD">
      <w:pPr>
        <w:spacing w:line="480" w:lineRule="auto"/>
      </w:pPr>
    </w:p>
    <w:p w14:paraId="1B873A84" w14:textId="77777777" w:rsidR="00EF2FAD" w:rsidRPr="00794490" w:rsidRDefault="00EF2FAD" w:rsidP="00EF2FAD">
      <w:pPr>
        <w:spacing w:line="480" w:lineRule="auto"/>
        <w:rPr>
          <w:i/>
          <w:iCs/>
        </w:rPr>
      </w:pPr>
      <w:r w:rsidRPr="00794490">
        <w:rPr>
          <w:i/>
          <w:iCs/>
        </w:rPr>
        <w:t>Dietary Assessment Data</w:t>
      </w:r>
    </w:p>
    <w:p w14:paraId="2DDC8D5B" w14:textId="21298B44" w:rsidR="00EF2FAD" w:rsidRDefault="00B81C69" w:rsidP="00EF2FAD">
      <w:pPr>
        <w:spacing w:line="480" w:lineRule="auto"/>
        <w:ind w:firstLine="720"/>
      </w:pPr>
      <w:r>
        <w:t xml:space="preserve">Dietary data are collected using the 24-hour recall method from </w:t>
      </w:r>
      <w:r w:rsidR="00EF2FAD" w:rsidRPr="00794490">
        <w:t xml:space="preserve">NHANES participants </w:t>
      </w:r>
      <w:r>
        <w:t>during</w:t>
      </w:r>
      <w:r w:rsidR="0087769A">
        <w:t xml:space="preserve"> an </w:t>
      </w:r>
      <w:r>
        <w:t>in-person</w:t>
      </w:r>
      <w:r w:rsidR="0087769A">
        <w:t xml:space="preserve"> interview</w:t>
      </w:r>
      <w:r w:rsidR="007C492D">
        <w:t xml:space="preserve"> (performed in the MEC)</w:t>
      </w:r>
      <w:r w:rsidR="003147AA">
        <w:t xml:space="preserve"> </w:t>
      </w:r>
      <w:r w:rsidR="003147AA">
        <w:fldChar w:fldCharType="begin"/>
      </w:r>
      <w:r w:rsidR="00CD6650">
        <w:instrText xml:space="preserve"> ADDIN ZOTERO_ITEM CSL_CITATION {"citationID":"gHGzpwU1","properties":{"formattedCitation":"[18]","plainCitation":"[18]","noteIndex":0},"citationItems":[{"id":808,"uris":["http://zotero.org/users/local/S8X13ARX/items/QXTB5EYL"],"itemData":{"id":808,"type":"article-journal","container-title":"The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J."}],"issued":{"date-parts":[["2006",10,1]]}}}],"schema":"https://github.com/citation-style-language/schema/raw/master/csl-citation.json"} </w:instrText>
      </w:r>
      <w:r w:rsidR="003147AA">
        <w:fldChar w:fldCharType="separate"/>
      </w:r>
      <w:r w:rsidR="00CD6650">
        <w:rPr>
          <w:noProof/>
        </w:rPr>
        <w:t>[18]</w:t>
      </w:r>
      <w:r w:rsidR="003147AA">
        <w:fldChar w:fldCharType="end"/>
      </w:r>
      <w:r>
        <w:t xml:space="preserve">. A </w:t>
      </w:r>
      <w:r w:rsidR="0087769A">
        <w:t>subsequent</w:t>
      </w:r>
      <w:r>
        <w:t>, unannounced 24-hour recall</w:t>
      </w:r>
      <w:r w:rsidR="008147CA">
        <w:t xml:space="preserve"> </w:t>
      </w:r>
      <w:r>
        <w:t xml:space="preserve">is collected </w:t>
      </w:r>
      <w:r w:rsidR="008147CA">
        <w:t>via telephone within 3-10 days following the interview</w:t>
      </w:r>
      <w:r w:rsidR="00544D76">
        <w:t>.</w:t>
      </w:r>
      <w:r w:rsidR="00B30D28">
        <w:t xml:space="preserve"> Dietary interview protocols and the administered </w:t>
      </w:r>
      <w:r w:rsidR="008147CA">
        <w:t xml:space="preserve">24-hr recall </w:t>
      </w:r>
      <w:r w:rsidR="00B30D28">
        <w:t xml:space="preserve">were designed to provide detailed dietary data by </w:t>
      </w:r>
      <w:r w:rsidR="00C8184E">
        <w:t>captur</w:t>
      </w:r>
      <w:r w:rsidR="00B30D28">
        <w:t>ing</w:t>
      </w:r>
      <w:r w:rsidR="00C8184E">
        <w:t xml:space="preserve"> </w:t>
      </w:r>
      <w:r w:rsidR="00583216">
        <w:t xml:space="preserve">the foods and beverages consumed by participants within the </w:t>
      </w:r>
      <w:r w:rsidR="00F1080D">
        <w:t>preceding</w:t>
      </w:r>
      <w:r w:rsidR="00583216">
        <w:t xml:space="preserve"> 24 hours. </w:t>
      </w:r>
      <w:r w:rsidR="00F1080D">
        <w:t xml:space="preserve">The methodology </w:t>
      </w:r>
      <w:r w:rsidR="00EF66FB">
        <w:t xml:space="preserve">for the dietary interview component </w:t>
      </w:r>
      <w:r w:rsidR="00D748E0">
        <w:t>was</w:t>
      </w:r>
      <w:r w:rsidR="00F1080D">
        <w:t xml:space="preserve"> </w:t>
      </w:r>
      <w:r w:rsidR="00951058">
        <w:t>developed</w:t>
      </w:r>
      <w:r w:rsidR="00683077">
        <w:t xml:space="preserve"> by </w:t>
      </w:r>
      <w:r w:rsidR="00D748E0">
        <w:t xml:space="preserve">the USDA’s Food Surveys Research Group </w:t>
      </w:r>
      <w:r w:rsidR="00EF66FB">
        <w:t>and incorporates the USDA’s automated multiple-pass method</w:t>
      </w:r>
      <w:r w:rsidR="00704FE1">
        <w:t xml:space="preserve"> </w:t>
      </w:r>
      <w:r w:rsidR="008314DF">
        <w:fldChar w:fldCharType="begin"/>
      </w:r>
      <w:r w:rsidR="00CD6650">
        <w:instrText xml:space="preserve"> ADDIN ZOTERO_ITEM CSL_CITATION {"citationID":"DMaEAcLo","properties":{"formattedCitation":"[18,19]","plainCitation":"[18,19]","noteIndex":0},"citationItems":[{"id":806,"uris":["http://zotero.org/users/local/S8X13ARX/items/B2M4LR36"],"itemData":{"id":806,"type":"article-journal","container-title":"The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J."}],"issued":{"date-parts":[["2006",10,1]]}}}],"schema":"https://github.com/citation-style-language/schema/raw/master/csl-citation.json"} </w:instrText>
      </w:r>
      <w:r w:rsidR="008314DF">
        <w:fldChar w:fldCharType="separate"/>
      </w:r>
      <w:r w:rsidR="00CD6650">
        <w:rPr>
          <w:noProof/>
        </w:rPr>
        <w:t>[18,19]</w:t>
      </w:r>
      <w:r w:rsidR="008314DF">
        <w:fldChar w:fldCharType="end"/>
      </w:r>
      <w:r w:rsidR="004940AD">
        <w:t xml:space="preserve">. </w:t>
      </w:r>
      <w:r w:rsidR="00362989">
        <w:t xml:space="preserve">Dietary data collected between 1999 and 2002 </w:t>
      </w:r>
      <w:r w:rsidR="00B818F2">
        <w:t xml:space="preserve">included </w:t>
      </w:r>
      <w:r w:rsidR="002D2B61">
        <w:t>only one day of intake f</w:t>
      </w:r>
      <w:r w:rsidR="00B818F2">
        <w:t>rom</w:t>
      </w:r>
      <w:r w:rsidR="002D2B61">
        <w:t xml:space="preserve"> participants whereas </w:t>
      </w:r>
      <w:r w:rsidR="00704FE1">
        <w:t>data collected between 2003 and 201</w:t>
      </w:r>
      <w:ins w:id="203" w:author="Maino Vieytes, Christian Augusto" w:date="2022-03-19T15:59:00Z">
        <w:r w:rsidR="000C3E14">
          <w:t>8</w:t>
        </w:r>
      </w:ins>
      <w:del w:id="204" w:author="Maino Vieytes, Christian Augusto" w:date="2022-03-19T15:59:00Z">
        <w:r w:rsidR="00704FE1" w:rsidDel="000C3E14">
          <w:delText>7</w:delText>
        </w:r>
      </w:del>
      <w:r w:rsidR="00704FE1">
        <w:t xml:space="preserve"> </w:t>
      </w:r>
      <w:r w:rsidR="00B818F2">
        <w:t xml:space="preserve">included </w:t>
      </w:r>
      <w:r w:rsidR="00704FE1">
        <w:t>two days of</w:t>
      </w:r>
      <w:ins w:id="205" w:author="Maino Vieytes, Christian Augusto" w:date="2022-03-19T16:02:00Z">
        <w:r w:rsidR="00505D64">
          <w:t xml:space="preserve"> recalls</w:t>
        </w:r>
      </w:ins>
      <w:r w:rsidR="00704FE1">
        <w:t xml:space="preserve"> </w:t>
      </w:r>
      <w:r w:rsidR="00B818F2">
        <w:t>from each participant</w:t>
      </w:r>
      <w:r w:rsidR="00704FE1">
        <w:t xml:space="preserve">. </w:t>
      </w:r>
      <w:del w:id="206" w:author="Maino Vieytes, Christian Augusto" w:date="2022-03-19T15:59:00Z">
        <w:r w:rsidR="00B818F2" w:rsidDel="000C3E14">
          <w:delText>O</w:delText>
        </w:r>
        <w:r w:rsidR="008314DF" w:rsidDel="000C3E14">
          <w:delText xml:space="preserve">nly the first day of dietary data was utilized for </w:delText>
        </w:r>
        <w:r w:rsidR="00B818F2" w:rsidDel="000C3E14">
          <w:delText xml:space="preserve">the current </w:delText>
        </w:r>
        <w:r w:rsidR="008314DF" w:rsidDel="000C3E14">
          <w:delText xml:space="preserve">analysis. This </w:delText>
        </w:r>
        <w:r w:rsidR="006F1764" w:rsidDel="000C3E14">
          <w:delText>minimize</w:delText>
        </w:r>
        <w:r w:rsidR="00B818F2" w:rsidDel="000C3E14">
          <w:delText>s</w:delText>
        </w:r>
        <w:r w:rsidR="006F1764" w:rsidDel="000C3E14">
          <w:delText xml:space="preserve"> the discrepancy or biases introduced by the different dietary data collection methods</w:delText>
        </w:r>
        <w:r w:rsidR="00AB1620" w:rsidDel="000C3E14">
          <w:delText xml:space="preserve"> </w:delText>
        </w:r>
        <w:r w:rsidR="00400040" w:rsidDel="000C3E14">
          <w:delText xml:space="preserve">used </w:delText>
        </w:r>
        <w:r w:rsidR="00AB1620" w:rsidDel="000C3E14">
          <w:delText xml:space="preserve">on </w:delText>
        </w:r>
        <w:r w:rsidR="005C34B2" w:rsidDel="000C3E14">
          <w:delText>alternate</w:delText>
        </w:r>
        <w:r w:rsidR="00AB1620" w:rsidDel="000C3E14">
          <w:delText xml:space="preserve"> days</w:delText>
        </w:r>
        <w:r w:rsidR="00F767CB" w:rsidDel="000C3E14">
          <w:delText xml:space="preserve"> and </w:delText>
        </w:r>
        <w:r w:rsidR="009F1D70" w:rsidDel="000C3E14">
          <w:delText>would not compromise the comparability of data across cycles using disparate collection methods</w:delText>
        </w:r>
        <w:r w:rsidR="00A1406C" w:rsidDel="000C3E14">
          <w:delText>.</w:delText>
        </w:r>
        <w:r w:rsidR="00AA7533" w:rsidDel="000C3E14">
          <w:delText xml:space="preserve"> The same approach has been described previously in the literature</w:delText>
        </w:r>
        <w:r w:rsidR="00D3361C" w:rsidDel="000C3E14">
          <w:delText xml:space="preserve"> </w:delText>
        </w:r>
        <w:r w:rsidR="00AA7533" w:rsidDel="000C3E14">
          <w:fldChar w:fldCharType="begin"/>
        </w:r>
        <w:r w:rsidR="007E22B1" w:rsidDel="000C3E14">
          <w:delInstrText xml:space="preserve"> ADDIN ZOTERO_ITEM CSL_CITATION {"citationID":"no0V0qkW","properties":{"formattedCitation":"[18]","plainCitation":"[18]","noteIndex":0},"citationItems":[{"id":810,"uris":["http://zotero.org/users/local/S8X13ARX/items/8W6JIXEJ"],"uri":["http://zotero.org/users/local/S8X13ARX/items/8W6JIXEJ"],"itemData":{"id":810,"type":"article-journal","abstract":"Abstract\n            \n              Objective\n              The Dietary Approaches to Stop Hypertension (DASH) dietary pattern has been shown to reduce cardiometabolic risk. Little is understood about the relationship between objective diet quality and perceived diet quality (PDQ), a potential psychosocial barrier to appropriate dietary intake. We compared PDQ and diet quality measured by a nutrient-based DASH index score in the USA.\n            \n            \n              Design\n              Cross-sectional study. Participants in the 2005–2006 National Health and Nutrition Examination Survey (NHANES) rated diet quality on a 5-point Likert scale and PDQ scores were generated (low, medium, high). A single 24 h dietary recall was used to estimate DASH index scores (range 0–9 points) by assigning 0, 0·5 or 1 point (optimal) for nine target nutrients: total fat, saturated fat, protein, cholesterol, fibre, Ca, Mg, K and Na.\n            \n            \n              Setting\n              Nationally representative sample of the US population.\n            \n            \n              Subjects\n              \n                Adults aged ≥19 years in 2005–2006 NHANES (\n                n\n                4419).\n              \n            \n            \n              Results\n              \n                Participants with high PDQ (33 %) had higher DASH index scores (mean 3·0 (\n                sd\n                0·07)) than those with low PDQ (mean 2·5 (\n                sd\n                0·06),\n                P\n                &lt; 0·001), but average scores did not align with targets for intermediate or optimal DASH accordance. Adults with high PDQ reported higher total fat, saturated fat and Na intakes compared with optimal DASH nutrient goals. Differences between those with high\n                v\n                . low PDQ were similar for Whites and Blacks, but there was no difference between PDQ groups for Mexican Americans.\n              \n            \n            \n              Conclusions\n              Among Whites and Blacks, but not Mexican Americans, high PDQ may be associated with higher diet quality, but not necessarily a diet meeting DASH nutrient goals. This disconnect between PDQ and actual diet quality may serve as a target in obesity prevention.","container-title":"Public Health Nutrition","DOI":"10.1017/S1368980014000196","ISSN":"1368-9800, 1475-2727","issue":"12","journalAbbreviation":"Public Health Nutr.","language":"en","page":"2641-2649","source":"DOI.org (Crossref)","title":"Perceived and objective diet quality in US adults: a cross-sectional analysis of the National Health and Nutrition Examination Survey (NHANES)","title-short":"Perceived and objective diet quality in US adults","volume":"17","author":[{"family":"Powell-Wiley","given":"Tiffany M"},{"family":"Miller","given":"Paige E"},{"family":"Agyemang","given":"Priscilla"},{"family":"Agurs-Collins","given":"Tanya"},{"family":"Reedy","given":"Jill"}],"issued":{"date-parts":[["2014",12]]}}}],"schema":"https://github.com/citation-style-language/schema/raw/master/csl-citation.json"} </w:delInstrText>
        </w:r>
        <w:r w:rsidR="00AA7533" w:rsidDel="000C3E14">
          <w:fldChar w:fldCharType="separate"/>
        </w:r>
        <w:r w:rsidR="007E22B1" w:rsidDel="000C3E14">
          <w:rPr>
            <w:noProof/>
          </w:rPr>
          <w:delText>[18]</w:delText>
        </w:r>
        <w:r w:rsidR="00AA7533" w:rsidDel="000C3E14">
          <w:fldChar w:fldCharType="end"/>
        </w:r>
        <w:r w:rsidR="00AA7533" w:rsidDel="000C3E14">
          <w:delText>.</w:delText>
        </w:r>
      </w:del>
      <w:commentRangeStart w:id="207"/>
      <w:commentRangeStart w:id="208"/>
      <w:ins w:id="209" w:author="Maino Vieytes, Christian Augusto" w:date="2022-03-19T15:59:00Z">
        <w:r w:rsidR="000C3E14">
          <w:t>To make full use of the available data, we averaged intake</w:t>
        </w:r>
      </w:ins>
      <w:ins w:id="210" w:author="Maino Vieytes, Christian Augusto" w:date="2022-03-19T16:02:00Z">
        <w:r w:rsidR="00505D64">
          <w:t xml:space="preserve"> values</w:t>
        </w:r>
      </w:ins>
      <w:ins w:id="211" w:author="Maino Vieytes, Christian Augusto" w:date="2022-03-19T16:00:00Z">
        <w:r w:rsidR="000C3E14">
          <w:t xml:space="preserve"> across both days of data collection. For subjects missing a second day of </w:t>
        </w:r>
      </w:ins>
      <w:ins w:id="212" w:author="Maino Vieytes, Christian Augusto" w:date="2022-03-24T09:30:00Z">
        <w:r w:rsidR="005104B7">
          <w:t xml:space="preserve">recall </w:t>
        </w:r>
      </w:ins>
      <w:ins w:id="213" w:author="Maino Vieytes, Christian Augusto" w:date="2022-03-19T16:00:00Z">
        <w:r w:rsidR="000C3E14">
          <w:t xml:space="preserve">data, </w:t>
        </w:r>
      </w:ins>
      <w:ins w:id="214" w:author="Maino Vieytes, Christian Augusto" w:date="2022-03-19T16:01:00Z">
        <w:r w:rsidR="000C3E14">
          <w:t xml:space="preserve">we imputed </w:t>
        </w:r>
      </w:ins>
      <w:ins w:id="215" w:author="Maino Vieytes, Christian Augusto" w:date="2022-03-24T09:31:00Z">
        <w:r w:rsidR="005104B7">
          <w:t xml:space="preserve">their </w:t>
        </w:r>
      </w:ins>
      <w:ins w:id="216" w:author="Maino Vieytes, Christian Augusto" w:date="2022-03-19T16:01:00Z">
        <w:r w:rsidR="000C3E14">
          <w:t>intake values from the</w:t>
        </w:r>
      </w:ins>
      <w:ins w:id="217" w:author="Maino Vieytes, Christian Augusto" w:date="2022-04-01T11:30:00Z">
        <w:r w:rsidR="0021593C">
          <w:t>ir</w:t>
        </w:r>
      </w:ins>
      <w:ins w:id="218" w:author="Maino Vieytes, Christian Augusto" w:date="2022-03-19T16:01:00Z">
        <w:r w:rsidR="000C3E14">
          <w:t xml:space="preserve"> first</w:t>
        </w:r>
      </w:ins>
      <w:ins w:id="219" w:author="Maino Vieytes, Christian Augusto" w:date="2022-04-01T11:30:00Z">
        <w:r w:rsidR="0021593C">
          <w:t xml:space="preserve"> 24-hour</w:t>
        </w:r>
      </w:ins>
      <w:ins w:id="220" w:author="Maino Vieytes, Christian Augusto" w:date="2022-03-19T16:01:00Z">
        <w:r w:rsidR="000C3E14">
          <w:t xml:space="preserve"> </w:t>
        </w:r>
      </w:ins>
      <w:ins w:id="221" w:author="Maino Vieytes, Christian Augusto" w:date="2022-03-24T09:31:00Z">
        <w:r w:rsidR="005104B7">
          <w:t>recall</w:t>
        </w:r>
      </w:ins>
      <w:ins w:id="222" w:author="Maino Vieytes, Christian Augusto" w:date="2022-03-19T16:01:00Z">
        <w:r w:rsidR="000C3E14">
          <w:t>.</w:t>
        </w:r>
      </w:ins>
      <w:commentRangeEnd w:id="207"/>
      <w:r w:rsidR="00EA62A0">
        <w:rPr>
          <w:rStyle w:val="CommentReference"/>
        </w:rPr>
        <w:commentReference w:id="207"/>
      </w:r>
      <w:commentRangeEnd w:id="208"/>
      <w:r w:rsidR="00D743E5">
        <w:rPr>
          <w:rStyle w:val="CommentReference"/>
        </w:rPr>
        <w:commentReference w:id="208"/>
      </w:r>
    </w:p>
    <w:p w14:paraId="018814EB" w14:textId="6D22B3AC" w:rsidR="00B83BC3" w:rsidRDefault="00496EA6" w:rsidP="00B34FBA">
      <w:pPr>
        <w:spacing w:line="480" w:lineRule="auto"/>
        <w:ind w:firstLine="720"/>
      </w:pPr>
      <w:r>
        <w:t>Daily total energy and n</w:t>
      </w:r>
      <w:r w:rsidR="00B83BC3">
        <w:t>utrient intake data were obtained for each participant</w:t>
      </w:r>
      <w:del w:id="223" w:author="Anna Arthur" w:date="2022-05-23T10:03:00Z">
        <w:r w:rsidR="00B83BC3" w:rsidDel="00EA62A0">
          <w:delText xml:space="preserve"> completing the diet</w:delText>
        </w:r>
        <w:r w:rsidR="00E67DC2" w:rsidDel="00EA62A0">
          <w:delText>ary interview</w:delText>
        </w:r>
      </w:del>
      <w:r w:rsidR="00E67DC2">
        <w:t xml:space="preserve">. </w:t>
      </w:r>
      <w:r>
        <w:t>Total energy and n</w:t>
      </w:r>
      <w:r w:rsidR="00E67DC2">
        <w:t xml:space="preserve">utrient intake values were estimated from foods noted in the dietary interview </w:t>
      </w:r>
      <w:r w:rsidR="00856037">
        <w:t>while</w:t>
      </w:r>
      <w:r w:rsidR="00E67DC2">
        <w:t xml:space="preserve"> cross-referencing </w:t>
      </w:r>
      <w:r w:rsidR="00CA43F9">
        <w:t>the Food and Nutrient Database for Dietary Studies</w:t>
      </w:r>
      <w:r w:rsidR="005D198C">
        <w:t xml:space="preserve"> </w:t>
      </w:r>
      <w:r w:rsidR="005D198C">
        <w:fldChar w:fldCharType="begin"/>
      </w:r>
      <w:r w:rsidR="00CD6650">
        <w:instrText xml:space="preserve"> ADDIN ZOTERO_ITEM CSL_CITATION {"citationID":"WweIO6AT","properties":{"formattedCitation":"[20]","plainCitation":"[20]","noteIndex":0},"citationItems":[{"id":1304,"uris":["http://zotero.org/users/local/S8X13ARX/items/92BRNILY"],"itemData":{"id":1304,"type":"article-journal","container-title":"Procedia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5D198C">
        <w:fldChar w:fldCharType="separate"/>
      </w:r>
      <w:r w:rsidR="00CD6650">
        <w:rPr>
          <w:noProof/>
        </w:rPr>
        <w:t>[20]</w:t>
      </w:r>
      <w:r w:rsidR="005D198C">
        <w:fldChar w:fldCharType="end"/>
      </w:r>
      <w:r>
        <w:t xml:space="preserve">. </w:t>
      </w:r>
      <w:moveFromRangeStart w:id="224" w:author="Maino Vieytes, Christian Augusto" w:date="2022-03-17T14:14:00Z" w:name="move98418893"/>
      <w:moveFrom w:id="225" w:author="Maino Vieytes, Christian Augusto" w:date="2022-03-17T14:14:00Z">
        <w:r w:rsidR="007E0413" w:rsidDel="00C618E4">
          <w:t>Nutrient intake values were adjusted for energy using the</w:t>
        </w:r>
        <w:r w:rsidR="00775166" w:rsidDel="00C618E4">
          <w:t xml:space="preserve"> residual method</w:t>
        </w:r>
        <w:r w:rsidR="007E0413" w:rsidDel="00C618E4">
          <w:t xml:space="preserve"> </w:t>
        </w:r>
        <w:r w:rsidR="00B34FBA" w:rsidDel="00C618E4">
          <w:t>prior to analysis</w:t>
        </w:r>
        <w:r w:rsidR="00017CAE" w:rsidDel="00C618E4">
          <w:t xml:space="preserve"> </w:t>
        </w:r>
        <w:r w:rsidR="00775166" w:rsidDel="00C618E4">
          <w:fldChar w:fldCharType="begin"/>
        </w:r>
        <w:r w:rsidR="007E22B1" w:rsidDel="00C618E4">
          <w:instrText xml:space="preserve"> ADDIN ZOTERO_ITEM CSL_CITATION {"citationID":"ecL4JOqy","properties":{"formattedCitation":"[20]","plainCitation":"[20]","noteIndex":0},"citationItems":[{"id":835,"uris":["http://zotero.org/users/local/S8X13ARX/items/HK3ZM8V9"],"uri":["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775166" w:rsidDel="00C618E4">
          <w:fldChar w:fldCharType="separate"/>
        </w:r>
        <w:r w:rsidR="007E22B1" w:rsidDel="00C618E4">
          <w:rPr>
            <w:noProof/>
          </w:rPr>
          <w:t>[20]</w:t>
        </w:r>
        <w:r w:rsidR="00775166" w:rsidDel="00C618E4">
          <w:fldChar w:fldCharType="end"/>
        </w:r>
        <w:r w:rsidR="00B34FBA" w:rsidDel="00C618E4">
          <w:t>.</w:t>
        </w:r>
      </w:moveFrom>
      <w:moveFromRangeEnd w:id="224"/>
    </w:p>
    <w:p w14:paraId="0127A6C4" w14:textId="36F967C9" w:rsidR="00EF2FAD" w:rsidRDefault="000C3E14" w:rsidP="00B83BC3">
      <w:pPr>
        <w:spacing w:line="480" w:lineRule="auto"/>
        <w:ind w:firstLine="720"/>
      </w:pPr>
      <w:ins w:id="226" w:author="Maino Vieytes, Christian Augusto" w:date="2022-03-19T15:58:00Z">
        <w:r>
          <w:t>Intake according to f</w:t>
        </w:r>
      </w:ins>
      <w:del w:id="227" w:author="Maino Vieytes, Christian Augusto" w:date="2022-03-19T15:58:00Z">
        <w:r w:rsidR="001D3CCF" w:rsidDel="000C3E14">
          <w:delText>F</w:delText>
        </w:r>
      </w:del>
      <w:r w:rsidR="001D3CCF">
        <w:t>ood group</w:t>
      </w:r>
      <w:ins w:id="228" w:author="Maino Vieytes, Christian Augusto" w:date="2022-03-19T15:58:00Z">
        <w:r>
          <w:t>s</w:t>
        </w:r>
      </w:ins>
      <w:r w:rsidR="001D3CCF">
        <w:t xml:space="preserve"> data were obtained from the publicly available USDA Food Patterns Equivalents Database (FPED)</w:t>
      </w:r>
      <w:r w:rsidR="00465D55">
        <w:t xml:space="preserve"> and MyPyramid Equivalents Database</w:t>
      </w:r>
      <w:r w:rsidR="00AD5388">
        <w:t xml:space="preserve"> (MPED)</w:t>
      </w:r>
      <w:r w:rsidR="00106E98">
        <w:t xml:space="preserve"> </w:t>
      </w:r>
      <w:r w:rsidR="00106E98">
        <w:lastRenderedPageBreak/>
        <w:fldChar w:fldCharType="begin"/>
      </w:r>
      <w:r w:rsidR="00CD6650">
        <w:instrText xml:space="preserve"> ADDIN ZOTERO_ITEM CSL_CITATION {"citationID":"KBn8MsfW","properties":{"formattedCitation":"[21,22]","plainCitation":"[21,22]","noteIndex":0},"citationItems":[{"id":814,"uris":["http://zotero.org/users/local/S8X13ARX/items/ZV4UMRML"],"itemData":{"id":814,"type":"article-journal","title":"Bowman SA, Clemens JC, Friday JE, and Moshfegh AJ. 2020. Food Patterns Equivalents Database 2017-2018:  Methodology and User Guide [Online]. Food Surveys Research Group, Beltsville Human Nutrition Research Center, Agricultural Research Service, U.S. Department of Agriculture, Beltsville, Maryland. October 2020. Available at: http://www.ars.usda.gov/nea/bhnrc/fsrg"}},{"id":815,"uris":["http://zotero.org/users/local/S8X13ARX/items/USV8JZFY"],"itemData":{"id":815,"type":"article-journal","title":"Bowman SA, Friday JE, Moshfegh A. (2008).  MyPyramid Equivalents Database, 2.0 for USDA Survey Foods, 2003-2004 [Online]  Food Surveys Research Group. Beltsville Human Nutrition Research Center, Agricultural Research Service, U.S. Department of Agriculture, Beltsville, MD. Available at: http://www.ars.usda.gov/ba/bhnrc/fsrg"}}],"schema":"https://github.com/citation-style-language/schema/raw/master/csl-citation.json"} </w:instrText>
      </w:r>
      <w:r w:rsidR="00106E98">
        <w:fldChar w:fldCharType="separate"/>
      </w:r>
      <w:r w:rsidR="00CD6650">
        <w:rPr>
          <w:noProof/>
        </w:rPr>
        <w:t>[21,22]</w:t>
      </w:r>
      <w:r w:rsidR="00106E98">
        <w:fldChar w:fldCharType="end"/>
      </w:r>
      <w:r w:rsidR="004856F9">
        <w:t>.</w:t>
      </w:r>
      <w:r w:rsidR="00483E6E">
        <w:t xml:space="preserve"> </w:t>
      </w:r>
      <w:r w:rsidR="00374904">
        <w:t>The FPED and MPED</w:t>
      </w:r>
      <w:r w:rsidR="003C7509">
        <w:t xml:space="preserve"> use a database of 8,356 commonly consumed food item</w:t>
      </w:r>
      <w:r w:rsidR="00B05BF3">
        <w:t>s</w:t>
      </w:r>
      <w:r w:rsidR="003C7509">
        <w:t xml:space="preserve"> to compute intake </w:t>
      </w:r>
      <w:r w:rsidR="009A4372">
        <w:t xml:space="preserve">equivalents across 37 </w:t>
      </w:r>
      <w:r w:rsidR="00C374AB">
        <w:t>food pattern components</w:t>
      </w:r>
      <w:r w:rsidR="009A4372">
        <w:t xml:space="preserve">. </w:t>
      </w:r>
      <w:r w:rsidR="00B818F2">
        <w:t>Considering</w:t>
      </w:r>
      <w:r w:rsidR="00C374AB">
        <w:t xml:space="preserve"> this classification scheme, a </w:t>
      </w:r>
      <w:r w:rsidR="00025A32">
        <w:t>modified</w:t>
      </w:r>
      <w:r w:rsidR="00F0742B">
        <w:t>,</w:t>
      </w:r>
      <w:r w:rsidR="00025A32">
        <w:t xml:space="preserve"> yet </w:t>
      </w:r>
      <w:r w:rsidR="00C374AB">
        <w:t>similar</w:t>
      </w:r>
      <w:r w:rsidR="00F0742B">
        <w:t>,</w:t>
      </w:r>
      <w:r w:rsidR="00C374AB">
        <w:t xml:space="preserve"> </w:t>
      </w:r>
      <w:r w:rsidR="00B23E7F">
        <w:t>food</w:t>
      </w:r>
      <w:r w:rsidR="00F0742B">
        <w:t>-</w:t>
      </w:r>
      <w:r w:rsidR="00B23E7F">
        <w:t xml:space="preserve">grouping scheme </w:t>
      </w:r>
      <w:r w:rsidR="00BE7649">
        <w:t>involving 2</w:t>
      </w:r>
      <w:r w:rsidR="00DF4797">
        <w:t>6</w:t>
      </w:r>
      <w:r w:rsidR="00BE7649">
        <w:t xml:space="preserve"> food groups </w:t>
      </w:r>
      <w:r w:rsidR="00B23E7F">
        <w:t xml:space="preserve">was adopted </w:t>
      </w:r>
      <w:r w:rsidR="00BE7649">
        <w:t>for</w:t>
      </w:r>
      <w:r w:rsidR="00B23E7F">
        <w:t xml:space="preserve"> this analysis</w:t>
      </w:r>
      <w:r w:rsidR="00BE7649">
        <w:t>.</w:t>
      </w:r>
      <w:r w:rsidR="00521760">
        <w:t xml:space="preserve"> These </w:t>
      </w:r>
      <w:r w:rsidR="00A75A2A">
        <w:t>2</w:t>
      </w:r>
      <w:r w:rsidR="00DF4797">
        <w:t>6</w:t>
      </w:r>
      <w:r w:rsidR="00A75A2A">
        <w:t xml:space="preserve"> </w:t>
      </w:r>
      <w:r w:rsidR="0078326E">
        <w:t>groups</w:t>
      </w:r>
      <w:r w:rsidR="007338E9">
        <w:t xml:space="preserve"> and the way they were collapsed</w:t>
      </w:r>
      <w:r w:rsidR="0078326E">
        <w:t xml:space="preserve"> </w:t>
      </w:r>
      <w:r w:rsidR="00A75A2A">
        <w:t xml:space="preserve">are </w:t>
      </w:r>
      <w:r w:rsidR="0078326E">
        <w:t>detailed</w:t>
      </w:r>
      <w:r w:rsidR="00A75A2A">
        <w:t xml:space="preserve"> in Table </w:t>
      </w:r>
      <w:r w:rsidR="00DF4797">
        <w:t>S1</w:t>
      </w:r>
      <w:r w:rsidR="0078326E">
        <w:t>.</w:t>
      </w:r>
      <w:r w:rsidR="00A75A2A">
        <w:t xml:space="preserve"> </w:t>
      </w:r>
      <w:moveToRangeStart w:id="229" w:author="Maino Vieytes, Christian Augusto" w:date="2022-03-17T14:14:00Z" w:name="move98418893"/>
      <w:moveTo w:id="230" w:author="Maino Vieytes, Christian Augusto" w:date="2022-03-17T14:14:00Z">
        <w:del w:id="231" w:author="Maino Vieytes, Christian Augusto" w:date="2022-03-17T14:14:00Z">
          <w:r w:rsidR="00C618E4" w:rsidDel="00C618E4">
            <w:delText xml:space="preserve">Nutrient intake values were adjusted </w:delText>
          </w:r>
          <w:commentRangeStart w:id="232"/>
          <w:r w:rsidR="00C618E4" w:rsidDel="00C618E4">
            <w:delText>for</w:delText>
          </w:r>
        </w:del>
      </w:moveTo>
      <w:ins w:id="233" w:author="Maino Vieytes, Christian Augusto" w:date="2022-03-17T14:14:00Z">
        <w:r w:rsidR="00C618E4">
          <w:t xml:space="preserve">Prior to </w:t>
        </w:r>
      </w:ins>
      <w:ins w:id="234" w:author="Maino Vieytes, Christian Augusto" w:date="2022-03-17T14:17:00Z">
        <w:r w:rsidR="00C618E4">
          <w:t xml:space="preserve">any </w:t>
        </w:r>
      </w:ins>
      <w:ins w:id="235" w:author="Maino Vieytes, Christian Augusto" w:date="2022-03-17T14:14:00Z">
        <w:r w:rsidR="00C618E4">
          <w:t>dietary patterns extraction</w:t>
        </w:r>
      </w:ins>
      <w:ins w:id="236" w:author="Maino Vieytes, Christian Augusto" w:date="2022-03-17T14:15:00Z">
        <w:r w:rsidR="00C618E4">
          <w:t xml:space="preserve"> procedures, food group </w:t>
        </w:r>
      </w:ins>
      <w:ins w:id="237" w:author="Maino Vieytes, Christian Augusto" w:date="2022-06-30T13:30:00Z">
        <w:r w:rsidR="00CD6650">
          <w:t xml:space="preserve">intake equivalents </w:t>
        </w:r>
      </w:ins>
      <w:ins w:id="238" w:author="Maino Vieytes, Christian Augusto" w:date="2022-03-17T14:16:00Z">
        <w:del w:id="239" w:author="Anna Arthur" w:date="2022-05-23T10:03:00Z">
          <w:r w:rsidR="00C618E4" w:rsidDel="00EA62A0">
            <w:delText xml:space="preserve">intakes </w:delText>
          </w:r>
        </w:del>
        <w:r w:rsidR="00C618E4">
          <w:t xml:space="preserve">were </w:t>
        </w:r>
      </w:ins>
      <w:ins w:id="240" w:author="Maino Vieytes, Christian Augusto" w:date="2022-03-17T14:17:00Z">
        <w:r w:rsidR="00C618E4">
          <w:t>divided</w:t>
        </w:r>
      </w:ins>
      <w:ins w:id="241" w:author="Maino Vieytes, Christian Augusto" w:date="2022-03-17T14:16:00Z">
        <w:r w:rsidR="00C618E4">
          <w:t xml:space="preserve"> by a subject’s total caloric intake so that a multivariate density model could be implemented to adjust for </w:t>
        </w:r>
      </w:ins>
      <w:ins w:id="242" w:author="Maino Vieytes, Christian Augusto" w:date="2022-03-24T09:31:00Z">
        <w:r w:rsidR="005104B7">
          <w:t xml:space="preserve">total </w:t>
        </w:r>
      </w:ins>
      <w:ins w:id="243" w:author="Maino Vieytes, Christian Augusto" w:date="2022-03-17T14:16:00Z">
        <w:r w:rsidR="00C618E4">
          <w:t>energy intake</w:t>
        </w:r>
      </w:ins>
      <w:ins w:id="244" w:author="Maino Vieytes, Christian Augusto" w:date="2022-03-17T14:17:00Z">
        <w:r w:rsidR="00C618E4">
          <w:t xml:space="preserve"> and minimize the likelihood of confounding by </w:t>
        </w:r>
      </w:ins>
      <w:ins w:id="245" w:author="Maino Vieytes, Christian Augusto" w:date="2022-03-24T09:32:00Z">
        <w:r w:rsidR="005104B7">
          <w:t xml:space="preserve">total </w:t>
        </w:r>
      </w:ins>
      <w:ins w:id="246" w:author="Maino Vieytes, Christian Augusto" w:date="2022-03-17T14:17:00Z">
        <w:r w:rsidR="00C618E4">
          <w:t>energy intake in any of the subsequent models fit</w:t>
        </w:r>
      </w:ins>
      <w:moveTo w:id="247" w:author="Maino Vieytes, Christian Augusto" w:date="2022-03-17T14:14:00Z">
        <w:del w:id="248" w:author="Maino Vieytes, Christian Augusto" w:date="2022-03-17T14:16:00Z">
          <w:r w:rsidR="00C618E4" w:rsidDel="00C618E4">
            <w:delText xml:space="preserve"> </w:delText>
          </w:r>
        </w:del>
      </w:moveTo>
      <w:commentRangeEnd w:id="232"/>
      <w:r w:rsidR="00EA62A0">
        <w:rPr>
          <w:rStyle w:val="CommentReference"/>
        </w:rPr>
        <w:commentReference w:id="232"/>
      </w:r>
      <w:moveTo w:id="249" w:author="Maino Vieytes, Christian Augusto" w:date="2022-03-17T14:14:00Z">
        <w:del w:id="250" w:author="Maino Vieytes, Christian Augusto" w:date="2022-03-17T14:16:00Z">
          <w:r w:rsidR="00C618E4" w:rsidDel="00C618E4">
            <w:delText>energy using the residual method prior to analysis</w:delText>
          </w:r>
        </w:del>
      </w:moveTo>
      <w:ins w:id="251" w:author="Maino Vieytes, Christian Augusto" w:date="2022-06-02T16:46:00Z">
        <w:r w:rsidR="007D5530">
          <w:t xml:space="preserve"> </w:t>
        </w:r>
      </w:ins>
      <w:moveTo w:id="252" w:author="Maino Vieytes, Christian Augusto" w:date="2022-03-17T14:14:00Z">
        <w:del w:id="253" w:author="Maino Vieytes, Christian Augusto" w:date="2022-06-02T16:46:00Z">
          <w:r w:rsidR="00C618E4" w:rsidDel="007D5530">
            <w:delText xml:space="preserve"> </w:delText>
          </w:r>
        </w:del>
        <w:r w:rsidR="00C618E4">
          <w:fldChar w:fldCharType="begin"/>
        </w:r>
      </w:moveTo>
      <w:r w:rsidR="00CD6650">
        <w:instrText xml:space="preserve"> ADDIN ZOTERO_ITEM CSL_CITATION {"citationID":"gWA11HtW","properties":{"formattedCitation":"[23]","plainCitation":"[23]","noteIndex":0},"citationItems":[{"id":835,"uris":["http://zotero.org/users/local/S8X13ARX/items/HK3ZM8V9"],"itemData":{"id":835,"type":"article-journal","container-title":"The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moveTo w:id="254" w:author="Maino Vieytes, Christian Augusto" w:date="2022-03-17T14:14:00Z">
        <w:r w:rsidR="00C618E4">
          <w:fldChar w:fldCharType="separate"/>
        </w:r>
      </w:moveTo>
      <w:r w:rsidR="00CD6650">
        <w:rPr>
          <w:noProof/>
        </w:rPr>
        <w:t>[23]</w:t>
      </w:r>
      <w:moveTo w:id="255" w:author="Maino Vieytes, Christian Augusto" w:date="2022-03-17T14:14:00Z">
        <w:r w:rsidR="00C618E4">
          <w:fldChar w:fldCharType="end"/>
        </w:r>
        <w:r w:rsidR="00C618E4">
          <w:t>.</w:t>
        </w:r>
      </w:moveTo>
      <w:moveToRangeEnd w:id="229"/>
    </w:p>
    <w:p w14:paraId="79C8C7D7" w14:textId="77777777" w:rsidR="00B83BC3" w:rsidRPr="00794490" w:rsidRDefault="00B83BC3" w:rsidP="00FB2241">
      <w:pPr>
        <w:spacing w:line="480" w:lineRule="auto"/>
      </w:pPr>
    </w:p>
    <w:p w14:paraId="77F54C29" w14:textId="03284301" w:rsidR="00AC4E8F" w:rsidRDefault="009B2928" w:rsidP="00AC4E8F">
      <w:pPr>
        <w:spacing w:line="480" w:lineRule="auto"/>
        <w:rPr>
          <w:i/>
          <w:iCs/>
        </w:rPr>
      </w:pPr>
      <w:del w:id="256" w:author="Maino Vieytes, Christian Augusto" w:date="2022-06-30T13:43:00Z">
        <w:r w:rsidDel="005E4ACF">
          <w:rPr>
            <w:i/>
            <w:iCs/>
          </w:rPr>
          <w:delText xml:space="preserve">Outcomes: </w:delText>
        </w:r>
      </w:del>
      <w:r>
        <w:rPr>
          <w:i/>
          <w:iCs/>
        </w:rPr>
        <w:t>Cancer an</w:t>
      </w:r>
      <w:ins w:id="257" w:author="Maino Vieytes, Christian Augusto" w:date="2022-06-30T13:42:00Z">
        <w:r w:rsidR="005E4ACF">
          <w:rPr>
            <w:i/>
            <w:iCs/>
          </w:rPr>
          <w:t>d</w:t>
        </w:r>
      </w:ins>
      <w:del w:id="258" w:author="Maino Vieytes, Christian Augusto" w:date="2022-06-30T13:42:00Z">
        <w:r w:rsidDel="005E4ACF">
          <w:rPr>
            <w:i/>
            <w:iCs/>
          </w:rPr>
          <w:delText>d</w:delText>
        </w:r>
      </w:del>
      <w:r>
        <w:rPr>
          <w:i/>
          <w:iCs/>
        </w:rPr>
        <w:t xml:space="preserve"> Food Security</w:t>
      </w:r>
      <w:ins w:id="259" w:author="Maino Vieytes, Christian Augusto" w:date="2022-06-30T13:43:00Z">
        <w:r w:rsidR="005E4ACF">
          <w:rPr>
            <w:i/>
            <w:iCs/>
          </w:rPr>
          <w:t xml:space="preserve"> Data</w:t>
        </w:r>
      </w:ins>
    </w:p>
    <w:p w14:paraId="64D98B04" w14:textId="2FFF39F3" w:rsidR="00AC4E8F" w:rsidRDefault="00AC4E8F" w:rsidP="00AC4E8F">
      <w:pPr>
        <w:spacing w:line="480" w:lineRule="auto"/>
        <w:ind w:firstLine="720"/>
      </w:pPr>
      <w:r>
        <w:t xml:space="preserve">The </w:t>
      </w:r>
      <w:r w:rsidR="007338E9">
        <w:t>MCQ</w:t>
      </w:r>
      <w:r>
        <w:t xml:space="preserve"> provides survey participants with an avenue for self-reporting data on medical conditions. A </w:t>
      </w:r>
      <w:r w:rsidR="009A1ECF">
        <w:t>comprehensive</w:t>
      </w:r>
      <w:r>
        <w:t xml:space="preserve"> </w:t>
      </w:r>
      <w:r w:rsidR="009A1ECF">
        <w:t>subsection</w:t>
      </w:r>
      <w:r>
        <w:t xml:space="preserve"> of the survey capture</w:t>
      </w:r>
      <w:r w:rsidR="00B818F2">
        <w:t>s</w:t>
      </w:r>
      <w:r>
        <w:t xml:space="preserve"> history of </w:t>
      </w:r>
      <w:r w:rsidR="00B818F2">
        <w:t xml:space="preserve">up to four </w:t>
      </w:r>
      <w:r>
        <w:t>cancer</w:t>
      </w:r>
      <w:r w:rsidR="00B818F2">
        <w:t xml:space="preserve"> diagnoses per participant</w:t>
      </w:r>
      <w:r>
        <w:t xml:space="preserve"> and age at the time of diagnoses for each. Data on cancer types were coalesced into a single </w:t>
      </w:r>
      <w:r w:rsidR="00530B18">
        <w:t xml:space="preserve">variable </w:t>
      </w:r>
      <w:r>
        <w:t>for each participant</w:t>
      </w:r>
      <w:ins w:id="260" w:author="Maino Vieytes, Christian Augusto" w:date="2022-06-30T13:32:00Z">
        <w:r w:rsidR="00CD6650">
          <w:t xml:space="preserve"> by recording cancer type reported for their first diagnosis</w:t>
        </w:r>
      </w:ins>
      <w:r>
        <w:t xml:space="preserve"> and new variables </w:t>
      </w:r>
      <w:r w:rsidR="00347D35">
        <w:t>for</w:t>
      </w:r>
      <w:r>
        <w:t xml:space="preserve"> time since each </w:t>
      </w:r>
      <w:r w:rsidR="00347D35">
        <w:t>cancer</w:t>
      </w:r>
      <w:r>
        <w:t xml:space="preserve"> diagnos</w:t>
      </w:r>
      <w:r w:rsidR="00347D35">
        <w:t>i</w:t>
      </w:r>
      <w:r>
        <w:t xml:space="preserve">s were computed as the difference between the age of the participant at the time of survey collection and their reported age at each diagnosis. A final variable was computed as the maximum from the set of these </w:t>
      </w:r>
      <w:r w:rsidR="000C7351">
        <w:t>time</w:t>
      </w:r>
      <w:r>
        <w:t xml:space="preserve"> variables and represented the time (in years) since their first cancer diagnosis</w:t>
      </w:r>
      <w:r w:rsidR="00347D35">
        <w:t>. Time since diagnosis</w:t>
      </w:r>
      <w:r w:rsidR="0065425A">
        <w:t xml:space="preserve"> </w:t>
      </w:r>
      <w:r w:rsidR="00347D35">
        <w:t xml:space="preserve">was </w:t>
      </w:r>
      <w:r w:rsidR="0065425A">
        <w:t>subsequently categorized (</w:t>
      </w:r>
      <m:oMath>
        <m:r>
          <w:rPr>
            <w:rFonts w:ascii="Cambria Math" w:hAnsi="Cambria Math"/>
          </w:rPr>
          <m:t xml:space="preserve">&lt; </m:t>
        </m:r>
      </m:oMath>
      <w:r w:rsidR="0065425A">
        <w:t xml:space="preserve"> 2 years, 2</w:t>
      </w:r>
      <w:r w:rsidR="00C2011D">
        <w:t xml:space="preserve"> </w:t>
      </w:r>
      <m:oMath>
        <m:r>
          <w:rPr>
            <w:rFonts w:ascii="Cambria Math" w:hAnsi="Cambria Math"/>
          </w:rPr>
          <m:t>≥</m:t>
        </m:r>
      </m:oMath>
      <w:r w:rsidR="00C2011D">
        <w:rPr>
          <w:rFonts w:eastAsiaTheme="minorEastAsia"/>
        </w:rPr>
        <w:t xml:space="preserve"> </w:t>
      </w:r>
      <w:r w:rsidR="00422D93">
        <w:rPr>
          <w:rFonts w:eastAsiaTheme="minorEastAsia"/>
        </w:rPr>
        <w:t xml:space="preserve">and </w:t>
      </w:r>
      <m:oMath>
        <m:r>
          <w:rPr>
            <w:rFonts w:ascii="Cambria Math" w:hAnsi="Cambria Math"/>
          </w:rPr>
          <m:t xml:space="preserve">&lt; </m:t>
        </m:r>
      </m:oMath>
      <w:r w:rsidR="0065425A">
        <w:t>6</w:t>
      </w:r>
      <w:r w:rsidR="00422D93">
        <w:t xml:space="preserve"> years</w:t>
      </w:r>
      <w:r w:rsidR="0065425A">
        <w:t xml:space="preserve">, </w:t>
      </w:r>
      <w:r w:rsidR="00422D93">
        <w:t xml:space="preserve">and </w:t>
      </w:r>
      <m:oMath>
        <m:r>
          <w:rPr>
            <w:rFonts w:ascii="Cambria Math" w:hAnsi="Cambria Math"/>
          </w:rPr>
          <m:t>≥</m:t>
        </m:r>
      </m:oMath>
      <w:r w:rsidR="00C2011D">
        <w:rPr>
          <w:rFonts w:eastAsiaTheme="minorEastAsia"/>
        </w:rPr>
        <w:t xml:space="preserve"> </w:t>
      </w:r>
      <w:r w:rsidR="0065425A">
        <w:t>6 years)</w:t>
      </w:r>
      <w:r>
        <w:t xml:space="preserve">. Using these data, participants with a history of a cancer diagnosis were grouped into their primary cancer type. That is, the cancer type with the longest associated time since diagnosis. Lastly, the 32 cancer types listed in the NHANES MCQ were </w:t>
      </w:r>
      <w:r w:rsidR="00BE3659">
        <w:t>collapsed</w:t>
      </w:r>
      <w:r>
        <w:t xml:space="preserve"> into a set of 8 primary cancer </w:t>
      </w:r>
      <w:r w:rsidR="00A95B80">
        <w:t>groups</w:t>
      </w:r>
      <w:r>
        <w:t xml:space="preserve"> </w:t>
      </w:r>
      <w:ins w:id="261" w:author="Maino Vieytes, Christian Augusto" w:date="2022-06-02T15:57:00Z">
        <w:r w:rsidR="00A95EAA">
          <w:t>using a slightly modified approach</w:t>
        </w:r>
      </w:ins>
      <w:ins w:id="262" w:author="Maino Vieytes, Christian Augusto" w:date="2022-06-02T15:58:00Z">
        <w:r w:rsidR="00A95EAA">
          <w:t>, given the small sample size,</w:t>
        </w:r>
      </w:ins>
      <w:ins w:id="263" w:author="Maino Vieytes, Christian Augusto" w:date="2022-06-02T15:57:00Z">
        <w:r w:rsidR="00A95EAA">
          <w:t xml:space="preserve"> </w:t>
        </w:r>
      </w:ins>
      <w:ins w:id="264" w:author="Maino Vieytes, Christian Augusto" w:date="2022-06-02T15:58:00Z">
        <w:r w:rsidR="00A95EAA">
          <w:t xml:space="preserve">proposed by </w:t>
        </w:r>
      </w:ins>
      <w:ins w:id="265" w:author="Maino Vieytes, Christian Augusto" w:date="2022-06-02T15:57:00Z">
        <w:r w:rsidR="00A95EAA">
          <w:t xml:space="preserve">colleagues </w:t>
        </w:r>
      </w:ins>
      <w:r>
        <w:lastRenderedPageBreak/>
        <w:t>(</w:t>
      </w:r>
      <w:commentRangeStart w:id="266"/>
      <w:del w:id="267" w:author="Maino Vieytes, Christian Augusto" w:date="2022-06-30T13:36:00Z">
        <w:r w:rsidDel="001338EB">
          <w:delText>Blood, Breast, Gastrointestinal, Genitourinary, Melanoma, Prostate, and Other</w:delText>
        </w:r>
      </w:del>
      <w:ins w:id="268" w:author="Maino Vieytes, Christian Augusto" w:date="2022-06-30T13:36:00Z">
        <w:r w:rsidR="001338EB">
          <w:t>Breast, Gastrointestinal, Genitourinary</w:t>
        </w:r>
      </w:ins>
      <w:ins w:id="269" w:author="Maino Vieytes, Christian Augusto" w:date="2022-06-30T13:37:00Z">
        <w:r w:rsidR="001338EB">
          <w:t>, Gynecological, Male Reproductive, Melanoma, Skin-</w:t>
        </w:r>
      </w:ins>
      <w:ins w:id="270" w:author="Maino Vieytes, Christian Augusto" w:date="2022-06-30T13:38:00Z">
        <w:r w:rsidR="001338EB">
          <w:t>Unknown, and Other</w:t>
        </w:r>
      </w:ins>
      <w:r>
        <w:t>)</w:t>
      </w:r>
      <w:ins w:id="271" w:author="Maino Vieytes, Christian Augusto" w:date="2022-06-02T15:57:00Z">
        <w:r w:rsidR="00A95EAA">
          <w:t xml:space="preserve"> </w:t>
        </w:r>
      </w:ins>
      <w:r w:rsidR="00A95EAA">
        <w:fldChar w:fldCharType="begin"/>
      </w:r>
      <w:r w:rsidR="00CD6650">
        <w:instrText xml:space="preserve"> ADDIN ZOTERO_ITEM CSL_CITATION {"citationID":"ZQBgOZOT","properties":{"formattedCitation":"[24]","plainCitation":"[24]","noteIndex":0},"citationItems":[{"id":1713,"uris":["http://zotero.org/users/local/S8X13ARX/items/QSV67ZBV"],"itemData":{"id":1713,"type":"article-journal","abstract":"Many adult cancer patients present one or more physical comorbidities. Besides interfering with treatment and prognosis, physical comorbidities could also increase the already heightened psychological risk of cancer patients. To test this possibility, we investigated the relationship between physical comorbidities with depression symptoms in a sample of 2073 adult cancer survivors drawn from the nationally representative National Health and Nutrition Examination Survey (NHANES) (2007–2018) in the U.S. Based on information regarding 16 chronic conditions, the number of comorbidities diagnosed before and after the cancer diagnosis was calculated. The number of comorbidities present at the moment of cancer diagnosis was significantly related to depression risk in recent but not in long-term survivors. Recent survivors who suffered multimorbidity had 3.48 (95% CI 1.26–9.55) times the odds of reporting significant depressive symptoms up to 5 years after the cancer diagnosis. The effect of comorbidities was strongest among survivors of breast cancer. The comorbidities with strongest influence on depression risk were stroke, kidney disease, hypertension, obesity, asthma, and arthritis. Information about comorbidities is usually readily available and could be useful in streamlining depression screening or targeting prevention efforts in cancer patients and survivors. A multidimensional model of the interaction between cancer and other physical comorbidities on mental health is proposed.","container-title":"Cancers","DOI":"10.3390/cancers13133368","ISSN":"2072-6694","issue":"13","journalAbbreviation":"Cancers","language":"en","page":"3368","source":"DOI.org (Crossref)","title":"Physical Comorbidities and Depression in Recent and Long-Term Adult Cancer Survivors: NHANES 2007–2018","title-short":"Physical Comorbidities and Depression in Recent and Long-Term Adult Cancer Survivors","volume":"13","author":[{"family":"Petrova","given":"Dafina"},{"family":"Catena","given":"Andrés"},{"family":"Rodríguez-Barranco","given":"Miguel"},{"family":"Redondo-Sánchez","given":"Daniel"},{"family":"Bayo-Lozano","given":"Eloísa"},{"family":"Garcia-Retamero","given":"Rocio"},{"family":"Jiménez-Moleón","given":"José-Juan"},{"family":"Sánchez","given":"María-José"}],"issued":{"date-parts":[["2021",7,5]]}}}],"schema":"https://github.com/citation-style-language/schema/raw/master/csl-citation.json"} </w:instrText>
      </w:r>
      <w:r w:rsidR="00A95EAA">
        <w:fldChar w:fldCharType="separate"/>
      </w:r>
      <w:r w:rsidR="00CD6650">
        <w:rPr>
          <w:noProof/>
        </w:rPr>
        <w:t>[24]</w:t>
      </w:r>
      <w:r w:rsidR="00A95EAA">
        <w:fldChar w:fldCharType="end"/>
      </w:r>
      <w:r>
        <w:t>.</w:t>
      </w:r>
      <w:r w:rsidR="000C7351">
        <w:t xml:space="preserve"> </w:t>
      </w:r>
      <w:commentRangeEnd w:id="266"/>
      <w:r w:rsidR="00EA62A0">
        <w:rPr>
          <w:rStyle w:val="CommentReference"/>
        </w:rPr>
        <w:commentReference w:id="266"/>
      </w:r>
      <w:ins w:id="272" w:author="Maino Vieytes, Christian Augusto" w:date="2022-06-30T13:38:00Z">
        <w:r w:rsidR="001338EB">
          <w:t xml:space="preserve">Details relating to this schema may be reviewed in Supplementary Table 2. </w:t>
        </w:r>
      </w:ins>
    </w:p>
    <w:p w14:paraId="69175BE1" w14:textId="6628B7CF" w:rsidR="005E4ACF" w:rsidRDefault="009B2928" w:rsidP="00841600">
      <w:pPr>
        <w:spacing w:line="480" w:lineRule="auto"/>
        <w:ind w:firstLine="720"/>
        <w:rPr>
          <w:rFonts w:eastAsiaTheme="minorEastAsia"/>
        </w:rPr>
      </w:pPr>
      <w:r>
        <w:t xml:space="preserve">Food </w:t>
      </w:r>
      <w:r w:rsidR="00D13156">
        <w:t xml:space="preserve">security </w:t>
      </w:r>
      <w:r w:rsidR="00347D35">
        <w:t xml:space="preserve">status was </w:t>
      </w:r>
      <w:r w:rsidR="00B87559">
        <w:t>assessed using the U.S. Food Security</w:t>
      </w:r>
      <w:r w:rsidR="006B6744">
        <w:t xml:space="preserve"> Survey Module (U.S. FSSM)</w:t>
      </w:r>
      <w:r w:rsidR="004353B1">
        <w:t>, an 18-item screener employed by NHANES since the 1999 cycle</w:t>
      </w:r>
      <w:r w:rsidR="00CD45CF">
        <w:t xml:space="preserve"> </w:t>
      </w:r>
      <w:r w:rsidR="00D1584E">
        <w:t xml:space="preserve">to assess food security </w:t>
      </w:r>
      <w:r w:rsidR="00EF2127">
        <w:t xml:space="preserve">experienced by subjects over the preceding year </w:t>
      </w:r>
      <w:r w:rsidR="00AA1180">
        <w:fldChar w:fldCharType="begin"/>
      </w:r>
      <w:r w:rsidR="00CD6650">
        <w:instrText xml:space="preserve"> ADDIN ZOTERO_ITEM CSL_CITATION {"citationID":"Pa6bzbW1","properties":{"formattedCitation":"[25]","plainCitation":"[25]","noteIndex":0},"citationItems":[{"id":1383,"uris":["http://zotero.org/users/local/S8X13ARX/items/3WGIUSZL"],"itemData":{"id":1383,"type":"document","publisher":"U.S.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schema":"https://github.com/citation-style-language/schema/raw/master/csl-citation.json"} </w:instrText>
      </w:r>
      <w:r w:rsidR="00AA1180">
        <w:fldChar w:fldCharType="separate"/>
      </w:r>
      <w:r w:rsidR="00CD6650">
        <w:rPr>
          <w:noProof/>
        </w:rPr>
        <w:t>[25]</w:t>
      </w:r>
      <w:r w:rsidR="00AA1180">
        <w:fldChar w:fldCharType="end"/>
      </w:r>
      <w:r w:rsidR="00CD45CF">
        <w:t>.</w:t>
      </w:r>
      <w:r w:rsidR="00F706A3">
        <w:t xml:space="preserve"> The questionnaire was administered in the home interview setting with one adult in the household re</w:t>
      </w:r>
      <w:r w:rsidR="00783C93">
        <w:t>s</w:t>
      </w:r>
      <w:r w:rsidR="00F706A3">
        <w:t>p</w:t>
      </w:r>
      <w:r w:rsidR="00783C93">
        <w:t>ond</w:t>
      </w:r>
      <w:r w:rsidR="00F706A3">
        <w:t xml:space="preserve">ing on behalf of all individuals in that household, </w:t>
      </w:r>
      <w:del w:id="273" w:author="Anna Arthur" w:date="2022-05-23T10:08:00Z">
        <w:r w:rsidR="00F706A3" w:rsidDel="00EA62A0">
          <w:delText>regardless</w:delText>
        </w:r>
      </w:del>
      <w:ins w:id="274" w:author="Anna Arthur" w:date="2022-05-23T10:08:00Z">
        <w:r w:rsidR="00EA62A0">
          <w:t>regardless of</w:t>
        </w:r>
      </w:ins>
      <w:r w:rsidR="00F706A3">
        <w:t xml:space="preserve"> </w:t>
      </w:r>
      <w:del w:id="275" w:author="Anna Arthur" w:date="2022-05-23T10:08:00Z">
        <w:r w:rsidR="00F706A3" w:rsidDel="00EA62A0">
          <w:delText xml:space="preserve">if </w:delText>
        </w:r>
      </w:del>
      <w:ins w:id="276" w:author="Anna Arthur" w:date="2022-05-23T10:08:00Z">
        <w:r w:rsidR="00EA62A0">
          <w:t xml:space="preserve">whether </w:t>
        </w:r>
      </w:ins>
      <w:r w:rsidR="00F706A3">
        <w:t>they were included in the survey.</w:t>
      </w:r>
      <w:r w:rsidR="007041C6">
        <w:t xml:space="preserve"> The survey is comprised of 10</w:t>
      </w:r>
      <w:r w:rsidR="009A2DB3">
        <w:t xml:space="preserve"> items dedicated to household</w:t>
      </w:r>
      <w:r w:rsidR="00D4367D">
        <w:t>s</w:t>
      </w:r>
      <w:r w:rsidR="009A2DB3">
        <w:t xml:space="preserve"> without children and 8 items for households with children</w:t>
      </w:r>
      <w:r w:rsidR="008E5F75">
        <w:t>.</w:t>
      </w:r>
      <w:r w:rsidR="009A2DB3">
        <w:t xml:space="preserve"> </w:t>
      </w:r>
      <w:r w:rsidR="00481051">
        <w:t xml:space="preserve">Counts and affirmative responses on the questionnaire are used to calculate a series of </w:t>
      </w:r>
      <w:r w:rsidR="00FB44B5">
        <w:t xml:space="preserve">overall food security categorizations. </w:t>
      </w:r>
      <w:r w:rsidR="00931268">
        <w:t xml:space="preserve">However, we examined </w:t>
      </w:r>
      <w:r w:rsidR="003E01EF">
        <w:t>FI</w:t>
      </w:r>
      <w:r w:rsidR="00931268">
        <w:t xml:space="preserve"> at the household level. Those</w:t>
      </w:r>
      <w:r w:rsidR="008E5F75">
        <w:t xml:space="preserve"> responding in the affirmative to </w:t>
      </w:r>
      <m:oMath>
        <m:r>
          <w:rPr>
            <w:rFonts w:ascii="Cambria Math" w:hAnsi="Cambria Math"/>
          </w:rPr>
          <m:t xml:space="preserve">≤ </m:t>
        </m:r>
      </m:oMath>
      <w:r w:rsidR="00780273">
        <w:rPr>
          <w:rFonts w:eastAsiaTheme="minorEastAsia"/>
        </w:rPr>
        <w:t xml:space="preserve">2 items were categorized as food secure while those </w:t>
      </w:r>
      <w:r w:rsidR="00780273">
        <w:t xml:space="preserve">responding in the affirmative to </w:t>
      </w:r>
      <m:oMath>
        <m:r>
          <w:rPr>
            <w:rFonts w:ascii="Cambria Math" w:hAnsi="Cambria Math"/>
          </w:rPr>
          <m:t xml:space="preserve">≥ </m:t>
        </m:r>
      </m:oMath>
      <w:r w:rsidR="00780273">
        <w:rPr>
          <w:rFonts w:eastAsiaTheme="minorEastAsia"/>
        </w:rPr>
        <w:t>3 items were categorized as food insecure</w:t>
      </w:r>
      <w:r w:rsidR="007D4282">
        <w:rPr>
          <w:rFonts w:eastAsiaTheme="minorEastAsia"/>
        </w:rPr>
        <w:t xml:space="preserve"> and these followed validated cutoffs </w:t>
      </w:r>
      <w:r w:rsidR="007D4282">
        <w:rPr>
          <w:rFonts w:eastAsiaTheme="minorEastAsia"/>
        </w:rPr>
        <w:fldChar w:fldCharType="begin"/>
      </w:r>
      <w:r w:rsidR="00CD6650">
        <w:rPr>
          <w:rFonts w:eastAsiaTheme="minorEastAsia"/>
        </w:rPr>
        <w:instrText xml:space="preserve"> ADDIN ZOTERO_ITEM CSL_CITATION {"citationID":"cnZpzj0H","properties":{"formattedCitation":"[25]","plainCitation":"[25]","noteIndex":0},"citationItems":[{"id":1383,"uris":["http://zotero.org/users/local/S8X13ARX/items/3WGIUSZL"],"itemData":{"id":1383,"type":"document","publisher":"U.S.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schema":"https://github.com/citation-style-language/schema/raw/master/csl-citation.json"} </w:instrText>
      </w:r>
      <w:r w:rsidR="007D4282">
        <w:rPr>
          <w:rFonts w:eastAsiaTheme="minorEastAsia"/>
        </w:rPr>
        <w:fldChar w:fldCharType="separate"/>
      </w:r>
      <w:r w:rsidR="00CD6650">
        <w:rPr>
          <w:rFonts w:eastAsiaTheme="minorEastAsia"/>
          <w:noProof/>
        </w:rPr>
        <w:t>[25]</w:t>
      </w:r>
      <w:r w:rsidR="007D4282">
        <w:rPr>
          <w:rFonts w:eastAsiaTheme="minorEastAsia"/>
        </w:rPr>
        <w:fldChar w:fldCharType="end"/>
      </w:r>
      <w:r w:rsidR="00E50825">
        <w:rPr>
          <w:rFonts w:eastAsiaTheme="minorEastAsia"/>
        </w:rPr>
        <w:t>.</w:t>
      </w:r>
      <w:r w:rsidR="00651CA0">
        <w:rPr>
          <w:rFonts w:eastAsiaTheme="minorEastAsia"/>
        </w:rPr>
        <w:t xml:space="preserve"> </w:t>
      </w:r>
      <w:del w:id="277" w:author="Maino Vieytes, Christian Augusto" w:date="2022-06-30T13:49:00Z">
        <w:r w:rsidR="00651CA0" w:rsidDel="00841600">
          <w:rPr>
            <w:rFonts w:eastAsiaTheme="minorEastAsia"/>
          </w:rPr>
          <w:delText xml:space="preserve">The U.S. FSSM was implemented in all survey cycles dating from 1999-2015. </w:delText>
        </w:r>
        <w:r w:rsidR="000208EE" w:rsidDel="00841600">
          <w:rPr>
            <w:rFonts w:eastAsiaTheme="minorEastAsia"/>
          </w:rPr>
          <w:delText xml:space="preserve">The survey </w:delText>
        </w:r>
        <w:r w:rsidR="009B0C1A" w:rsidDel="00841600">
          <w:rPr>
            <w:rFonts w:eastAsiaTheme="minorEastAsia"/>
          </w:rPr>
          <w:delText xml:space="preserve">data for the </w:delText>
        </w:r>
        <w:r w:rsidR="00651CA0" w:rsidDel="00841600">
          <w:rPr>
            <w:rFonts w:eastAsiaTheme="minorEastAsia"/>
          </w:rPr>
          <w:delText>2017-2018 cycle</w:delText>
        </w:r>
        <w:r w:rsidR="009B0C1A" w:rsidDel="00841600">
          <w:rPr>
            <w:rFonts w:eastAsiaTheme="minorEastAsia"/>
          </w:rPr>
          <w:delText xml:space="preserve"> were not published at the time of this analysis</w:delText>
        </w:r>
        <w:r w:rsidR="00651CA0" w:rsidDel="00841600">
          <w:rPr>
            <w:rFonts w:eastAsiaTheme="minorEastAsia"/>
          </w:rPr>
          <w:delText xml:space="preserve">, which </w:delText>
        </w:r>
        <w:r w:rsidR="000208EE" w:rsidDel="00841600">
          <w:rPr>
            <w:rFonts w:eastAsiaTheme="minorEastAsia"/>
          </w:rPr>
          <w:delText>forms</w:delText>
        </w:r>
        <w:r w:rsidR="00651CA0" w:rsidDel="00841600">
          <w:rPr>
            <w:rFonts w:eastAsiaTheme="minorEastAsia"/>
          </w:rPr>
          <w:delText xml:space="preserve"> the rationale for not including data from that survey cycle in this analysis.</w:delText>
        </w:r>
      </w:del>
      <w:ins w:id="278" w:author="Maino Vieytes, Christian Augusto" w:date="2022-06-30T13:49:00Z">
        <w:r w:rsidR="00841600">
          <w:rPr>
            <w:rFonts w:eastAsiaTheme="minorEastAsia"/>
          </w:rPr>
          <w:t>Additionally, r</w:t>
        </w:r>
      </w:ins>
      <w:ins w:id="279" w:author="Maino Vieytes, Christian Augusto" w:date="2022-06-30T13:48:00Z">
        <w:r w:rsidR="00841600">
          <w:rPr>
            <w:rFonts w:eastAsiaTheme="minorEastAsia"/>
          </w:rPr>
          <w:t>eceipt of f</w:t>
        </w:r>
      </w:ins>
      <w:ins w:id="280" w:author="Maino Vieytes, Christian Augusto" w:date="2022-06-30T13:44:00Z">
        <w:r w:rsidR="005E4ACF">
          <w:rPr>
            <w:rFonts w:eastAsiaTheme="minorEastAsia"/>
          </w:rPr>
          <w:t>ood assistance</w:t>
        </w:r>
      </w:ins>
      <w:ins w:id="281" w:author="Maino Vieytes, Christian Augusto" w:date="2022-06-30T13:47:00Z">
        <w:r w:rsidR="00841600">
          <w:rPr>
            <w:rFonts w:eastAsiaTheme="minorEastAsia"/>
          </w:rPr>
          <w:t xml:space="preserve"> and specifically participation in the Supplemental Nutrition Assistance Program (SNAP) is reported in the </w:t>
        </w:r>
      </w:ins>
      <w:ins w:id="282" w:author="Maino Vieytes, Christian Augusto" w:date="2022-06-30T13:49:00Z">
        <w:r w:rsidR="00841600">
          <w:rPr>
            <w:rFonts w:eastAsiaTheme="minorEastAsia"/>
          </w:rPr>
          <w:t>U.S. FSSM</w:t>
        </w:r>
      </w:ins>
      <w:ins w:id="283" w:author="Maino Vieytes, Christian Augusto" w:date="2022-06-30T13:50:00Z">
        <w:r w:rsidR="00841600">
          <w:rPr>
            <w:rFonts w:eastAsiaTheme="minorEastAsia"/>
          </w:rPr>
          <w:t xml:space="preserve">. These data were captured by prompting </w:t>
        </w:r>
      </w:ins>
      <w:ins w:id="284" w:author="Maino Vieytes, Christian Augusto" w:date="2022-06-30T13:51:00Z">
        <w:r w:rsidR="00C05A9A">
          <w:rPr>
            <w:rFonts w:eastAsiaTheme="minorEastAsia"/>
          </w:rPr>
          <w:t>participants</w:t>
        </w:r>
      </w:ins>
      <w:ins w:id="285" w:author="Maino Vieytes, Christian Augusto" w:date="2022-06-30T13:50:00Z">
        <w:r w:rsidR="00841600">
          <w:rPr>
            <w:rFonts w:eastAsiaTheme="minorEastAsia"/>
          </w:rPr>
          <w:t xml:space="preserve"> on whether any household member </w:t>
        </w:r>
      </w:ins>
      <w:ins w:id="286" w:author="Maino Vieytes, Christian Augusto" w:date="2022-06-30T13:52:00Z">
        <w:r w:rsidR="00C05A9A">
          <w:rPr>
            <w:rFonts w:eastAsiaTheme="minorEastAsia"/>
          </w:rPr>
          <w:t>was</w:t>
        </w:r>
      </w:ins>
      <w:ins w:id="287" w:author="Maino Vieytes, Christian Augusto" w:date="2022-06-30T13:51:00Z">
        <w:r w:rsidR="00C05A9A">
          <w:rPr>
            <w:rFonts w:eastAsiaTheme="minorEastAsia"/>
          </w:rPr>
          <w:t xml:space="preserve"> authorized to </w:t>
        </w:r>
      </w:ins>
      <w:ins w:id="288" w:author="Maino Vieytes, Christian Augusto" w:date="2022-06-30T13:52:00Z">
        <w:r w:rsidR="00C05A9A">
          <w:rPr>
            <w:rFonts w:eastAsiaTheme="minorEastAsia"/>
          </w:rPr>
          <w:t>receive</w:t>
        </w:r>
      </w:ins>
      <w:ins w:id="289" w:author="Maino Vieytes, Christian Augusto" w:date="2022-06-30T13:50:00Z">
        <w:r w:rsidR="00841600">
          <w:rPr>
            <w:rFonts w:eastAsiaTheme="minorEastAsia"/>
          </w:rPr>
          <w:t xml:space="preserve"> SNAP benefits </w:t>
        </w:r>
      </w:ins>
      <w:ins w:id="290" w:author="Maino Vieytes, Christian Augusto" w:date="2022-06-30T13:52:00Z">
        <w:r w:rsidR="00C05A9A">
          <w:rPr>
            <w:rFonts w:eastAsiaTheme="minorEastAsia"/>
          </w:rPr>
          <w:t>in</w:t>
        </w:r>
      </w:ins>
      <w:ins w:id="291" w:author="Maino Vieytes, Christian Augusto" w:date="2022-06-30T13:50:00Z">
        <w:r w:rsidR="00841600">
          <w:rPr>
            <w:rFonts w:eastAsiaTheme="minorEastAsia"/>
          </w:rPr>
          <w:t xml:space="preserve"> the 12 months preceding the interview.</w:t>
        </w:r>
      </w:ins>
    </w:p>
    <w:p w14:paraId="6ADBDCB2" w14:textId="0FAE84CA" w:rsidR="00A52874" w:rsidDel="005E4ACF" w:rsidRDefault="00A52874" w:rsidP="00A52874">
      <w:pPr>
        <w:spacing w:line="480" w:lineRule="auto"/>
        <w:rPr>
          <w:del w:id="292" w:author="Maino Vieytes, Christian Augusto" w:date="2022-06-30T13:40:00Z"/>
          <w:rFonts w:eastAsiaTheme="minorEastAsia"/>
        </w:rPr>
      </w:pPr>
    </w:p>
    <w:p w14:paraId="7EB47E59" w14:textId="0B51B643" w:rsidR="00A52874" w:rsidDel="005E4ACF" w:rsidRDefault="00A52874" w:rsidP="00275C83">
      <w:pPr>
        <w:spacing w:line="480" w:lineRule="auto"/>
        <w:rPr>
          <w:del w:id="293" w:author="Maino Vieytes, Christian Augusto" w:date="2022-06-30T13:40:00Z"/>
          <w:i/>
          <w:iCs/>
        </w:rPr>
      </w:pPr>
      <w:del w:id="294" w:author="Maino Vieytes, Christian Augusto" w:date="2022-06-30T13:40:00Z">
        <w:r w:rsidDel="005E4ACF">
          <w:rPr>
            <w:i/>
            <w:iCs/>
          </w:rPr>
          <w:delText>Outcomes: Survival</w:delText>
        </w:r>
      </w:del>
    </w:p>
    <w:p w14:paraId="3528F10E" w14:textId="49B315DF" w:rsidR="00A52874" w:rsidRPr="00536DC3" w:rsidDel="005E4ACF" w:rsidRDefault="00311BE1" w:rsidP="00275C83">
      <w:pPr>
        <w:spacing w:line="480" w:lineRule="auto"/>
        <w:ind w:firstLine="720"/>
        <w:rPr>
          <w:del w:id="295" w:author="Maino Vieytes, Christian Augusto" w:date="2022-06-30T13:40:00Z"/>
        </w:rPr>
      </w:pPr>
      <w:del w:id="296" w:author="Maino Vieytes, Christian Augusto" w:date="2022-06-30T13:40:00Z">
        <w:r w:rsidRPr="00536DC3" w:rsidDel="005E4ACF">
          <w:delText xml:space="preserve">All-cause mortality </w:delText>
        </w:r>
        <w:r w:rsidR="00275C83" w:rsidRPr="00536DC3" w:rsidDel="005E4ACF">
          <w:delText>and time</w:delText>
        </w:r>
        <w:r w:rsidRPr="00536DC3" w:rsidDel="005E4ACF">
          <w:delText xml:space="preserve">-to-event </w:delText>
        </w:r>
        <w:r w:rsidR="00275C83" w:rsidRPr="00536DC3" w:rsidDel="005E4ACF">
          <w:delText xml:space="preserve">data were acquired from the NHANES Public-Use Linked Mortality File, which is generated from deterministic and </w:delText>
        </w:r>
        <w:r w:rsidR="00275C83" w:rsidRPr="00536DC3" w:rsidDel="005E4ACF">
          <w:rPr>
            <w:rPrChange w:id="297" w:author="Anna Arthur" w:date="2022-05-23T10:10:00Z">
              <w:rPr>
                <w:sz w:val="25"/>
                <w:szCs w:val="25"/>
              </w:rPr>
            </w:rPrChange>
          </w:rPr>
          <w:delText xml:space="preserve">probabilistic linkages of the NHANES survey data </w:delText>
        </w:r>
        <w:r w:rsidR="00BB0988" w:rsidRPr="00536DC3" w:rsidDel="005E4ACF">
          <w:rPr>
            <w:rPrChange w:id="298" w:author="Anna Arthur" w:date="2022-05-23T10:10:00Z">
              <w:rPr>
                <w:sz w:val="25"/>
                <w:szCs w:val="25"/>
              </w:rPr>
            </w:rPrChange>
          </w:rPr>
          <w:delText>(</w:delText>
        </w:r>
      </w:del>
      <w:del w:id="299" w:author="Maino Vieytes, Christian Augusto" w:date="2022-03-24T09:33:00Z">
        <w:r w:rsidR="00BB0988" w:rsidRPr="00536DC3" w:rsidDel="005104B7">
          <w:rPr>
            <w:rPrChange w:id="300" w:author="Anna Arthur" w:date="2022-05-23T10:10:00Z">
              <w:rPr>
                <w:sz w:val="25"/>
                <w:szCs w:val="25"/>
              </w:rPr>
            </w:rPrChange>
          </w:rPr>
          <w:delText>through the 2013</w:delText>
        </w:r>
      </w:del>
      <w:del w:id="301" w:author="Maino Vieytes, Christian Augusto" w:date="2022-06-30T13:40:00Z">
        <w:r w:rsidR="00BB0988" w:rsidRPr="00536DC3" w:rsidDel="005E4ACF">
          <w:rPr>
            <w:rPrChange w:id="302" w:author="Anna Arthur" w:date="2022-05-23T10:10:00Z">
              <w:rPr>
                <w:sz w:val="25"/>
                <w:szCs w:val="25"/>
              </w:rPr>
            </w:rPrChange>
          </w:rPr>
          <w:delText xml:space="preserve">-2014 cycle) </w:delText>
        </w:r>
        <w:r w:rsidR="00275C83" w:rsidRPr="00536DC3" w:rsidDel="005E4ACF">
          <w:rPr>
            <w:rPrChange w:id="303" w:author="Anna Arthur" w:date="2022-05-23T10:10:00Z">
              <w:rPr>
                <w:sz w:val="25"/>
                <w:szCs w:val="25"/>
              </w:rPr>
            </w:rPrChange>
          </w:rPr>
          <w:delText>with the</w:delText>
        </w:r>
        <w:r w:rsidR="00275C83" w:rsidRPr="00536DC3" w:rsidDel="005E4ACF">
          <w:delText xml:space="preserve"> </w:delText>
        </w:r>
        <w:r w:rsidR="00275C83" w:rsidRPr="00536DC3" w:rsidDel="005E4ACF">
          <w:rPr>
            <w:rPrChange w:id="304" w:author="Anna Arthur" w:date="2022-05-23T10:10:00Z">
              <w:rPr>
                <w:sz w:val="25"/>
                <w:szCs w:val="25"/>
              </w:rPr>
            </w:rPrChange>
          </w:rPr>
          <w:delText xml:space="preserve">National Death Index, described elsewhere </w:delText>
        </w:r>
        <w:r w:rsidR="00275C83" w:rsidRPr="00536DC3" w:rsidDel="005E4ACF">
          <w:rPr>
            <w:rPrChange w:id="305" w:author="Anna Arthur" w:date="2022-05-23T10:10:00Z">
              <w:rPr>
                <w:sz w:val="25"/>
                <w:szCs w:val="25"/>
              </w:rPr>
            </w:rPrChange>
          </w:rPr>
          <w:fldChar w:fldCharType="begin"/>
        </w:r>
        <w:r w:rsidR="00CD6650" w:rsidDel="005E4ACF">
          <w:delInstrText xml:space="preserve"> ADDIN ZOTERO_ITEM CSL_CITATION {"citationID":"oUNsMqNc","properties":{"formattedCitation":"[26]","plainCitation":"[26]","noteIndex":0},"citationItems":[{"id":1564,"uris":["http://zotero.org/users/local/S8X13ARX/items/A89QH3YD"],"itemData":{"id":1564,"type":"document","publisher":"National Center for Health Statistics","title":"Linkage Methods and Analytical Support for NCHS Linked Mortality Data","URL":"https://www.cdc.gov/nchs/data-linkage/mortality-methods.htm"}}],"schema":"https://github.com/citation-style-language/schema/raw/master/csl-citation.json"} </w:delInstrText>
        </w:r>
        <w:r w:rsidR="00275C83" w:rsidRPr="00536DC3" w:rsidDel="005E4ACF">
          <w:rPr>
            <w:rPrChange w:id="306" w:author="Anna Arthur" w:date="2022-05-23T10:10:00Z">
              <w:rPr>
                <w:sz w:val="25"/>
                <w:szCs w:val="25"/>
              </w:rPr>
            </w:rPrChange>
          </w:rPr>
          <w:fldChar w:fldCharType="separate"/>
        </w:r>
        <w:r w:rsidR="00CD6650" w:rsidDel="005E4ACF">
          <w:rPr>
            <w:noProof/>
          </w:rPr>
          <w:delText>[26]</w:delText>
        </w:r>
        <w:r w:rsidR="00275C83" w:rsidRPr="00536DC3" w:rsidDel="005E4ACF">
          <w:rPr>
            <w:rPrChange w:id="307" w:author="Anna Arthur" w:date="2022-05-23T10:10:00Z">
              <w:rPr>
                <w:sz w:val="25"/>
                <w:szCs w:val="25"/>
              </w:rPr>
            </w:rPrChange>
          </w:rPr>
          <w:fldChar w:fldCharType="end"/>
        </w:r>
        <w:r w:rsidR="00275C83" w:rsidRPr="00536DC3" w:rsidDel="005E4ACF">
          <w:rPr>
            <w:rPrChange w:id="308" w:author="Anna Arthur" w:date="2022-05-23T10:10:00Z">
              <w:rPr>
                <w:sz w:val="25"/>
                <w:szCs w:val="25"/>
              </w:rPr>
            </w:rPrChange>
          </w:rPr>
          <w:delText>.</w:delText>
        </w:r>
        <w:r w:rsidR="00275C83" w:rsidRPr="00536DC3" w:rsidDel="005E4ACF">
          <w:delText xml:space="preserve"> </w:delText>
        </w:r>
        <w:r w:rsidR="00A52874" w:rsidRPr="00536DC3" w:rsidDel="005E4ACF">
          <w:delText>We computed time</w:delText>
        </w:r>
        <w:r w:rsidRPr="00536DC3" w:rsidDel="005E4ACF">
          <w:delText>-</w:delText>
        </w:r>
        <w:r w:rsidR="00A52874" w:rsidRPr="00536DC3" w:rsidDel="005E4ACF">
          <w:delText>since</w:delText>
        </w:r>
        <w:r w:rsidRPr="00536DC3" w:rsidDel="005E4ACF">
          <w:delText>-</w:delText>
        </w:r>
        <w:r w:rsidR="00A52874" w:rsidRPr="00536DC3" w:rsidDel="005E4ACF">
          <w:delText xml:space="preserve">diagnosis and used it as the time scale in our models </w:delText>
        </w:r>
        <w:r w:rsidR="004244D5" w:rsidRPr="00536DC3" w:rsidDel="005E4ACF">
          <w:delText>to minimize the potential for bias by</w:delText>
        </w:r>
        <w:r w:rsidR="00A52874" w:rsidRPr="00536DC3" w:rsidDel="005E4ACF">
          <w:delText xml:space="preserve"> account</w:delText>
        </w:r>
        <w:r w:rsidR="004244D5" w:rsidRPr="00536DC3" w:rsidDel="005E4ACF">
          <w:delText>ing</w:delText>
        </w:r>
        <w:r w:rsidR="00A52874" w:rsidRPr="00536DC3" w:rsidDel="005E4ACF">
          <w:delText xml:space="preserve"> for left</w:delText>
        </w:r>
        <w:r w:rsidR="00E57D1D" w:rsidRPr="00536DC3" w:rsidDel="005E4ACF">
          <w:delText>-</w:delText>
        </w:r>
        <w:r w:rsidR="00FA4CE3" w:rsidRPr="00536DC3" w:rsidDel="005E4ACF">
          <w:delText>truncation</w:delText>
        </w:r>
        <w:r w:rsidR="00852222" w:rsidRPr="00536DC3" w:rsidDel="005E4ACF">
          <w:delText xml:space="preserve"> due to delayed enrollment in the study following diagnosis</w:delText>
        </w:r>
        <w:r w:rsidR="004244D5" w:rsidRPr="00536DC3" w:rsidDel="005E4ACF">
          <w:delText xml:space="preserve"> </w:delText>
        </w:r>
        <w:r w:rsidR="004244D5" w:rsidRPr="00536DC3" w:rsidDel="005E4ACF">
          <w:fldChar w:fldCharType="begin"/>
        </w:r>
        <w:r w:rsidR="00CD6650" w:rsidDel="005E4ACF">
          <w:delInstrText xml:space="preserve"> ADDIN ZOTERO_ITEM CSL_CITATION {"citationID":"3UwgYTqK","properties":{"formattedCitation":"[27\\uc0\\u8211{}29]","plainCitation":"[27–29]","noteIndex":0},"citationItems":[{"id":1562,"uris":["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delInstrText>
        </w:r>
        <w:r w:rsidR="004244D5" w:rsidRPr="00536DC3" w:rsidDel="005E4ACF">
          <w:fldChar w:fldCharType="separate"/>
        </w:r>
        <w:r w:rsidR="00CD6650" w:rsidRPr="00CD6650" w:rsidDel="005E4ACF">
          <w:delText>[27–29]</w:delText>
        </w:r>
        <w:r w:rsidR="004244D5" w:rsidRPr="00536DC3" w:rsidDel="005E4ACF">
          <w:fldChar w:fldCharType="end"/>
        </w:r>
        <w:r w:rsidR="00A52874" w:rsidRPr="00536DC3" w:rsidDel="005E4ACF">
          <w:delText xml:space="preserve">. </w:delText>
        </w:r>
        <w:r w:rsidRPr="00536DC3" w:rsidDel="005E4ACF">
          <w:delText>Data were right-censored to an administrative censoring date of December 31, 2015.</w:delText>
        </w:r>
        <w:r w:rsidR="00BB0988" w:rsidRPr="00536DC3" w:rsidDel="005E4ACF">
          <w:delText xml:space="preserve"> Survival analyses involving mortality data from NHANES Public-Use Linked Mortality File included observations </w:delText>
        </w:r>
        <w:r w:rsidR="00055DB9" w:rsidRPr="00536DC3" w:rsidDel="005E4ACF">
          <w:delText xml:space="preserve">of cancer survivors </w:delText>
        </w:r>
        <w:r w:rsidR="00BB0988" w:rsidRPr="00536DC3" w:rsidDel="005E4ACF">
          <w:delText xml:space="preserve">only through the 2013-2014 cycles as these data have not been consolidated for later cycles (including </w:delText>
        </w:r>
        <w:r w:rsidR="00E57D1D" w:rsidRPr="00536DC3" w:rsidDel="005E4ACF">
          <w:delText xml:space="preserve">the </w:delText>
        </w:r>
        <w:r w:rsidR="00BB0988" w:rsidRPr="00536DC3" w:rsidDel="005E4ACF">
          <w:delText>2015-201</w:delText>
        </w:r>
      </w:del>
      <w:del w:id="309" w:author="Maino Vieytes, Christian Augusto" w:date="2022-03-24T09:39:00Z">
        <w:r w:rsidR="00BB0988" w:rsidRPr="00536DC3" w:rsidDel="00C65638">
          <w:delText>6</w:delText>
        </w:r>
      </w:del>
      <w:del w:id="310" w:author="Maino Vieytes, Christian Augusto" w:date="2022-06-30T13:40:00Z">
        <w:r w:rsidR="00BB0988" w:rsidRPr="00536DC3" w:rsidDel="005E4ACF">
          <w:delText xml:space="preserve"> cycle)</w:delText>
        </w:r>
        <w:r w:rsidR="009B0C1A" w:rsidRPr="00536DC3" w:rsidDel="005E4ACF">
          <w:delText xml:space="preserve">, </w:delText>
        </w:r>
        <w:r w:rsidR="00347D35" w:rsidRPr="00536DC3" w:rsidDel="005E4ACF">
          <w:delText>yet</w:delText>
        </w:r>
        <w:r w:rsidR="00BB0988" w:rsidRPr="00536DC3" w:rsidDel="005E4ACF">
          <w:delText>.</w:delText>
        </w:r>
      </w:del>
    </w:p>
    <w:p w14:paraId="35C23EF0" w14:textId="77777777" w:rsidR="00AC4E8F" w:rsidRPr="00536DC3" w:rsidRDefault="00AC4E8F" w:rsidP="00EF2FAD">
      <w:pPr>
        <w:spacing w:line="480" w:lineRule="auto"/>
        <w:rPr>
          <w:i/>
        </w:rPr>
      </w:pPr>
    </w:p>
    <w:p w14:paraId="5D198D44" w14:textId="70BC7989" w:rsidR="00813FF4" w:rsidRPr="00813FF4" w:rsidRDefault="006C319F" w:rsidP="00813FF4">
      <w:pPr>
        <w:spacing w:line="480" w:lineRule="auto"/>
        <w:rPr>
          <w:i/>
          <w:iCs/>
        </w:rPr>
      </w:pPr>
      <w:r>
        <w:rPr>
          <w:i/>
          <w:iCs/>
        </w:rPr>
        <w:t xml:space="preserve">Dietary Patterns Extraction: </w:t>
      </w:r>
      <w:r w:rsidR="00813FF4">
        <w:rPr>
          <w:i/>
          <w:iCs/>
        </w:rPr>
        <w:t>Principal Components Analysis</w:t>
      </w:r>
      <w:ins w:id="311" w:author="Maino Vieytes, Christian Augusto" w:date="2022-03-19T15:46:00Z">
        <w:r w:rsidR="00D409B4">
          <w:rPr>
            <w:i/>
            <w:iCs/>
          </w:rPr>
          <w:t xml:space="preserve"> (PCA)</w:t>
        </w:r>
      </w:ins>
    </w:p>
    <w:p w14:paraId="24CC23AE" w14:textId="4F0A78F5" w:rsidR="009A1783" w:rsidRPr="00774C76" w:rsidRDefault="00E7748D" w:rsidP="00EF2FAD">
      <w:pPr>
        <w:spacing w:line="480" w:lineRule="auto"/>
        <w:ind w:firstLine="720"/>
      </w:pPr>
      <w:del w:id="312" w:author="Maino Vieytes, Christian Augusto" w:date="2022-03-19T15:46:00Z">
        <w:r w:rsidDel="00D409B4">
          <w:delText xml:space="preserve">Principal components </w:delText>
        </w:r>
        <w:r w:rsidR="00EF2FAD" w:rsidRPr="00794490" w:rsidDel="00D409B4">
          <w:delText>analysis</w:delText>
        </w:r>
        <w:r w:rsidR="00B24160" w:rsidDel="00D409B4">
          <w:delText xml:space="preserve"> (PCA)</w:delText>
        </w:r>
        <w:r w:rsidR="00EF2FAD" w:rsidRPr="00794490" w:rsidDel="00D409B4">
          <w:delText>,</w:delText>
        </w:r>
      </w:del>
      <w:ins w:id="313" w:author="Maino Vieytes, Christian Augusto" w:date="2022-03-19T15:46:00Z">
        <w:r w:rsidR="00D409B4">
          <w:t>PCA,</w:t>
        </w:r>
      </w:ins>
      <w:r w:rsidR="00EF2FAD" w:rsidRPr="00794490">
        <w:t xml:space="preserve"> a </w:t>
      </w:r>
      <w:r w:rsidR="00D3361C">
        <w:t>dimension-reduction procedure</w:t>
      </w:r>
      <w:r w:rsidR="00EF2FAD" w:rsidRPr="00794490">
        <w:t xml:space="preserve"> </w:t>
      </w:r>
      <w:r>
        <w:t xml:space="preserve">commonly </w:t>
      </w:r>
      <w:r w:rsidR="00EF2FAD" w:rsidRPr="00794490">
        <w:t xml:space="preserve">employed in data-driven methods for ascertaining dietary patterns in </w:t>
      </w:r>
      <w:r w:rsidR="00A912DC">
        <w:t>epidemiologic</w:t>
      </w:r>
      <w:r w:rsidR="00EF2FAD" w:rsidRPr="00794490">
        <w:t xml:space="preserve"> studies, was selected as </w:t>
      </w:r>
      <w:r w:rsidR="00EA2265">
        <w:t>one</w:t>
      </w:r>
      <w:r w:rsidR="00EF2FAD" w:rsidRPr="00794490">
        <w:t xml:space="preserve"> method for deriving </w:t>
      </w:r>
      <w:r w:rsidR="004A5122">
        <w:t xml:space="preserve">dietary </w:t>
      </w:r>
      <w:r w:rsidR="00EF2FAD" w:rsidRPr="00794490">
        <w:t xml:space="preserve">patterns from the </w:t>
      </w:r>
      <w:r>
        <w:t>2</w:t>
      </w:r>
      <w:r w:rsidR="00387562">
        <w:t>6</w:t>
      </w:r>
      <w:r w:rsidR="00EF2FAD" w:rsidRPr="00794490">
        <w:t xml:space="preserve"> constructed </w:t>
      </w:r>
      <w:ins w:id="314" w:author="Maino Vieytes, Christian Augusto" w:date="2022-03-24T09:39:00Z">
        <w:r w:rsidR="00C65638">
          <w:t xml:space="preserve">centered and </w:t>
        </w:r>
      </w:ins>
      <w:r w:rsidR="00603530">
        <w:t xml:space="preserve">standardized </w:t>
      </w:r>
      <w:r w:rsidR="00EF2FAD" w:rsidRPr="00794490">
        <w:t>food group variables</w:t>
      </w:r>
      <w:r>
        <w:t xml:space="preserve"> (Table </w:t>
      </w:r>
      <w:r w:rsidR="00321AC8">
        <w:t>2</w:t>
      </w:r>
      <w:r>
        <w:t>)</w:t>
      </w:r>
      <w:r w:rsidR="00EF2FAD">
        <w:t xml:space="preserve"> </w:t>
      </w:r>
      <w:r w:rsidR="00EF2FAD">
        <w:fldChar w:fldCharType="begin"/>
      </w:r>
      <w:r w:rsidR="00CD6650">
        <w:instrText xml:space="preserve"> ADDIN ZOTERO_ITEM CSL_CITATION {"citationID":"34qRcPjt","properties":{"formattedCitation":"[30,31]","plainCitation":"[30,31]","noteIndex":0},"citationItems":[{"id":744,"uris":["http://zotero.org/users/local/S8X13ARX/items/F8CJBBVL"],"itemData":{"id":744,"type":"article-journal","container-title":"The Journal of Nutrition","DOI":"10.3945/jn.113.188680","ISSN":"0022-3166, 1541-6100","issue":"8","language":"en","page":"1274-1282","source":"DOI.org (Crossref)","title":"A Posteriori Dietary Patterns: How Many Patterns to Retain?","title-short":"A Posteriori Dietary Patterns","volume":"144","author":[{"family":"Fransen","given":"Heidi P."},{"family":"May","given":"Anne M."},{"family":"Stricker","given":"Martin D."},{"family":"Boer","given":"Jolanda M. A."},{"family":"Hennig","given":"Christian"},{"family":"Rosseel","given":"Yves"},{"family":"Ocké","given":"Marga C."},{"family":"Peeters","given":"Petra H. M."},{"family":"Beulens","given":"Joline W. J."}],"issued":{"date-parts":[["2014",8,1]]}}},{"id":731,"uris":["http://zotero.org/users/local/S8X13ARX/items/INX8DTKV"],"itemData":{"id":731,"type":"article-journal","container-title":"Journal of the American Dietetic Association","DOI":"10.1016/j.jada.2004.01.010","ISSN":"00028223","issue":"4","journalAbbreviation":"Journal of the American Dietetic Association","language":"en","page":"615-635","source":"DOI.org (Crossref)","title":"Dietary patterns and health outcomes","volume":"104","author":[{"family":"Kant","given":"Ashima K."}],"issued":{"date-parts":[["2004",4]]}}}],"schema":"https://github.com/citation-style-language/schema/raw/master/csl-citation.json"} </w:instrText>
      </w:r>
      <w:r w:rsidR="00EF2FAD">
        <w:fldChar w:fldCharType="separate"/>
      </w:r>
      <w:r w:rsidR="00CD6650">
        <w:rPr>
          <w:noProof/>
        </w:rPr>
        <w:t>[30,31]</w:t>
      </w:r>
      <w:r w:rsidR="00EF2FAD">
        <w:fldChar w:fldCharType="end"/>
      </w:r>
      <w:r w:rsidR="00EF2FAD" w:rsidRPr="00794490">
        <w:t xml:space="preserve">. </w:t>
      </w:r>
      <w:commentRangeStart w:id="315"/>
      <w:r w:rsidR="00F3780F">
        <w:t xml:space="preserve">In PCA, </w:t>
      </w:r>
      <w:r w:rsidR="003E7ACE">
        <w:t xml:space="preserve">eigen decomposition of </w:t>
      </w:r>
      <w:r w:rsidR="006626D8">
        <w:t>the</w:t>
      </w:r>
      <w:r w:rsidR="004A5122">
        <w:t xml:space="preserve"> </w:t>
      </w:r>
      <w:r w:rsidR="006626D8">
        <w:t>covariance</w:t>
      </w:r>
      <w:r w:rsidR="008F01CB">
        <w:t xml:space="preserve"> matrix </w:t>
      </w:r>
      <w:r w:rsidR="00EA2265">
        <w:t xml:space="preserve">containing the predictor </w:t>
      </w:r>
      <w:r w:rsidR="00EA2265">
        <w:lastRenderedPageBreak/>
        <w:t xml:space="preserve">variables of interest </w:t>
      </w:r>
      <w:r w:rsidR="002E02F2">
        <w:t>yields</w:t>
      </w:r>
      <w:r w:rsidR="00070197">
        <w:t xml:space="preserve"> a set of</w:t>
      </w:r>
      <w:r w:rsidR="00726EDB">
        <w:t xml:space="preserve"> </w:t>
      </w:r>
      <w:r w:rsidR="005C47BB">
        <w:t>eigenvectors (</w:t>
      </w:r>
      <w:r w:rsidR="00E842E7">
        <w:t xml:space="preserve">containing the parameters or weights that multiply each of the </w:t>
      </w:r>
      <w:r w:rsidR="00E842E7">
        <w:rPr>
          <w:i/>
          <w:iCs/>
        </w:rPr>
        <w:t xml:space="preserve">n </w:t>
      </w:r>
      <w:r w:rsidR="00E842E7">
        <w:t>variables as a linear combination)</w:t>
      </w:r>
      <w:r w:rsidR="005C47BB">
        <w:t xml:space="preserve"> and </w:t>
      </w:r>
      <w:r w:rsidR="00070197">
        <w:t xml:space="preserve">their corresponding </w:t>
      </w:r>
      <w:r w:rsidR="005C47BB">
        <w:t>eigenvalues</w:t>
      </w:r>
      <w:ins w:id="316" w:author="Maino Vieytes, Christian Augusto" w:date="2022-06-02T16:08:00Z">
        <w:r w:rsidR="00A96134">
          <w:t xml:space="preserve"> </w:t>
        </w:r>
      </w:ins>
      <w:r w:rsidR="00A96134">
        <w:fldChar w:fldCharType="begin"/>
      </w:r>
      <w:r w:rsidR="00CD6650">
        <w:instrText xml:space="preserve"> ADDIN ZOTERO_ITEM CSL_CITATION {"citationID":"2tRzv6nl","properties":{"formattedCitation":"[32]","plainCitation":"[32]","noteIndex":0},"citationItems":[{"id":1715,"uris":["http://zotero.org/users/local/S8X13ARX/items/4EXH5386"],"itemData":{"id":1715,"type":"article-journal","container-title":"Wiley Interdisciplinary Reviews: Computational Statistics","DOI":"10.1002/wics.101","ISSN":"19395108","issue":"4","journalAbbreviation":"WIREs Comp Stat","language":"en","page":"433-459","source":"DOI.org (Crossref)","title":"Principal component analysis: Principal component analysis","title-short":"Principal component analysis","volume":"2","author":[{"family":"Abdi","given":"Hervé"},{"family":"Williams","given":"Lynne J."}],"issued":{"date-parts":[["2010",7]]}}}],"schema":"https://github.com/citation-style-language/schema/raw/master/csl-citation.json"} </w:instrText>
      </w:r>
      <w:r w:rsidR="00A96134">
        <w:fldChar w:fldCharType="separate"/>
      </w:r>
      <w:r w:rsidR="00CD6650">
        <w:rPr>
          <w:noProof/>
        </w:rPr>
        <w:t>[32]</w:t>
      </w:r>
      <w:r w:rsidR="00A96134">
        <w:fldChar w:fldCharType="end"/>
      </w:r>
      <w:r w:rsidR="00AC2931">
        <w:t>.</w:t>
      </w:r>
      <w:r w:rsidR="0075672C">
        <w:t xml:space="preserve"> </w:t>
      </w:r>
      <w:r w:rsidR="00AC2931">
        <w:t xml:space="preserve">In this sense, the first eigenvector represents </w:t>
      </w:r>
      <w:r w:rsidR="006626D8">
        <w:t>a</w:t>
      </w:r>
      <w:r w:rsidR="00AC2931">
        <w:t xml:space="preserve"> projection that maps the original data onto a</w:t>
      </w:r>
      <w:r w:rsidR="009B0C1A">
        <w:t xml:space="preserve"> new</w:t>
      </w:r>
      <w:r w:rsidR="00AC2931">
        <w:t xml:space="preserve"> </w:t>
      </w:r>
      <w:r w:rsidR="006626D8">
        <w:t xml:space="preserve">vector </w:t>
      </w:r>
      <w:r w:rsidR="00AC2931">
        <w:t xml:space="preserve">space </w:t>
      </w:r>
      <w:r w:rsidR="006626D8">
        <w:t>(i.e.</w:t>
      </w:r>
      <w:r w:rsidR="009C0D8A">
        <w:t>,</w:t>
      </w:r>
      <w:r w:rsidR="006626D8">
        <w:t xml:space="preserve"> reducing it </w:t>
      </w:r>
      <w:r w:rsidR="0036167B">
        <w:t>on</w:t>
      </w:r>
      <w:r w:rsidR="006626D8">
        <w:t xml:space="preserve">to a single dimension) </w:t>
      </w:r>
      <w:r w:rsidR="0036167B">
        <w:t>with the additional quality that it retains</w:t>
      </w:r>
      <w:r w:rsidR="006626D8">
        <w:t xml:space="preserve"> as much of the variance in the original data</w:t>
      </w:r>
      <w:r w:rsidR="0036167B">
        <w:t xml:space="preserve"> and whose eigenvalue represents its variance</w:t>
      </w:r>
      <w:ins w:id="317" w:author="Maino Vieytes, Christian Augusto" w:date="2022-06-02T16:01:00Z">
        <w:r w:rsidR="00A95EAA">
          <w:t xml:space="preserve"> </w:t>
        </w:r>
      </w:ins>
      <w:r w:rsidR="00A95EAA">
        <w:fldChar w:fldCharType="begin"/>
      </w:r>
      <w:r w:rsidR="00CD6650">
        <w:instrText xml:space="preserve"> ADDIN ZOTERO_ITEM CSL_CITATION {"citationID":"DrTJ0qvX","properties":{"formattedCitation":"[32]","plainCitation":"[32]","noteIndex":0},"citationItems":[{"id":1715,"uris":["http://zotero.org/users/local/S8X13ARX/items/4EXH5386"],"itemData":{"id":1715,"type":"article-journal","container-title":"Wiley Interdisciplinary Reviews: Computational Statistics","DOI":"10.1002/wics.101","ISSN":"19395108","issue":"4","journalAbbreviation":"WIREs Comp Stat","language":"en","page":"433-459","source":"DOI.org (Crossref)","title":"Principal component analysis: Principal component analysis","title-short":"Principal component analysis","volume":"2","author":[{"family":"Abdi","given":"Hervé"},{"family":"Williams","given":"Lynne J."}],"issued":{"date-parts":[["2010",7]]}}}],"schema":"https://github.com/citation-style-language/schema/raw/master/csl-citation.json"} </w:instrText>
      </w:r>
      <w:r w:rsidR="00A95EAA">
        <w:fldChar w:fldCharType="separate"/>
      </w:r>
      <w:r w:rsidR="00CD6650">
        <w:rPr>
          <w:noProof/>
        </w:rPr>
        <w:t>[32]</w:t>
      </w:r>
      <w:r w:rsidR="00A95EAA">
        <w:fldChar w:fldCharType="end"/>
      </w:r>
      <w:r w:rsidR="006626D8">
        <w:t xml:space="preserve">. </w:t>
      </w:r>
      <w:ins w:id="318" w:author="Maino Vieytes, Christian Augusto" w:date="2022-06-02T16:00:00Z">
        <w:r w:rsidR="00A95EAA">
          <w:t>Geometrically, t</w:t>
        </w:r>
      </w:ins>
      <w:del w:id="319" w:author="Maino Vieytes, Christian Augusto" w:date="2022-06-02T16:00:00Z">
        <w:r w:rsidR="002942E7" w:rsidDel="00A95EAA">
          <w:delText>T</w:delText>
        </w:r>
      </w:del>
      <w:r w:rsidR="002942E7">
        <w:t xml:space="preserve">he goal of PCA is to create a set of orthogonal projections </w:t>
      </w:r>
      <w:r w:rsidR="004A5122">
        <w:t>on</w:t>
      </w:r>
      <w:r w:rsidR="002C0D16">
        <w:t xml:space="preserve"> the data that explain as much of variance </w:t>
      </w:r>
      <w:r w:rsidR="004A5122">
        <w:t>in</w:t>
      </w:r>
      <w:r w:rsidR="002C0D16">
        <w:t xml:space="preserve"> the </w:t>
      </w:r>
      <w:ins w:id="320" w:author="Maino Vieytes, Christian Augusto" w:date="2022-06-02T16:02:00Z">
        <w:r w:rsidR="00D33FFF">
          <w:t xml:space="preserve">set of </w:t>
        </w:r>
      </w:ins>
      <w:r w:rsidR="002C0D16">
        <w:t>predictor</w:t>
      </w:r>
      <w:ins w:id="321" w:author="Maino Vieytes, Christian Augusto" w:date="2022-06-02T16:02:00Z">
        <w:r w:rsidR="00D33FFF">
          <w:t>s</w:t>
        </w:r>
      </w:ins>
      <w:del w:id="322" w:author="Maino Vieytes, Christian Augusto" w:date="2022-06-02T16:08:00Z">
        <w:r w:rsidR="00D33FFF" w:rsidDel="00A96134">
          <w:fldChar w:fldCharType="begin"/>
        </w:r>
        <w:r w:rsidR="00D33FFF" w:rsidDel="00A96134">
          <w:delInstrText xml:space="preserve"> ADDIN ZOTERO_ITEM CSL_CITATION {"citationID":"bEeGD9ps","properties":{"formattedCitation":"[32]","plainCitation":"[32]","noteIndex":0},"citationItems":[{"id":1715,"uris":["http://zotero.org/users/local/S8X13ARX/items/4EXH5386"],"itemData":{"id":1715,"type":"article-journal","container-title":"Wiley Interdisciplinary Reviews: Computational Statistics","DOI":"10.1002/wics.101","ISSN":"19395108","issue":"4","journalAbbreviation":"WIREs Comp Stat","language":"en","page":"433-459","source":"DOI.org (Crossref)","title":"Principal component analysis: Principal component analysis","title-short":"Principal component analysis","volume":"2","author":[{"family":"Abdi","given":"Hervé"},{"family":"Williams","given":"Lynne J."}],"issued":{"date-parts":[["2010",7]]}}}],"schema":"https://github.com/citation-style-language/schema/raw/master/csl-citation.json"} </w:delInstrText>
        </w:r>
        <w:r w:rsidR="00D33FFF" w:rsidDel="00A96134">
          <w:fldChar w:fldCharType="separate"/>
        </w:r>
        <w:r w:rsidR="00D33FFF" w:rsidDel="00A96134">
          <w:rPr>
            <w:noProof/>
          </w:rPr>
          <w:delText>[32]</w:delText>
        </w:r>
        <w:r w:rsidR="00D33FFF" w:rsidDel="00A96134">
          <w:fldChar w:fldCharType="end"/>
        </w:r>
      </w:del>
      <w:del w:id="323" w:author="Maino Vieytes, Christian Augusto" w:date="2022-06-02T16:02:00Z">
        <w:r w:rsidR="002C0D16" w:rsidDel="00D33FFF">
          <w:delText xml:space="preserve"> set</w:delText>
        </w:r>
      </w:del>
      <w:r w:rsidR="002C0D16">
        <w:t xml:space="preserve">. </w:t>
      </w:r>
      <w:commentRangeEnd w:id="315"/>
      <w:r w:rsidR="00536DC3">
        <w:rPr>
          <w:rStyle w:val="CommentReference"/>
        </w:rPr>
        <w:commentReference w:id="315"/>
      </w:r>
      <w:r w:rsidR="0043632E">
        <w:t>E</w:t>
      </w:r>
      <w:r w:rsidR="00BE082B">
        <w:t xml:space="preserve">igenvalues, </w:t>
      </w:r>
      <w:r w:rsidR="0043632E">
        <w:t xml:space="preserve">a </w:t>
      </w:r>
      <w:r w:rsidR="00D13147">
        <w:t>scree plot</w:t>
      </w:r>
      <w:r w:rsidR="00BE082B">
        <w:t>,</w:t>
      </w:r>
      <w:r w:rsidR="00EF2FAD" w:rsidRPr="00794490">
        <w:t xml:space="preserve"> and </w:t>
      </w:r>
      <w:r w:rsidR="00BE082B">
        <w:t>interpretability of the components were used to guide</w:t>
      </w:r>
      <w:r w:rsidR="00EF2FAD" w:rsidRPr="00794490">
        <w:t xml:space="preserve"> </w:t>
      </w:r>
      <w:r w:rsidR="00BE082B">
        <w:t>decisions on the number of components to retain</w:t>
      </w:r>
      <w:r w:rsidR="00EF2FAD">
        <w:t xml:space="preserve"> (</w:t>
      </w:r>
      <w:ins w:id="324" w:author="Maino Vieytes, Christian Augusto" w:date="2022-04-04T10:38:00Z">
        <w:r w:rsidR="00BA4CB1">
          <w:t xml:space="preserve">Supplementary </w:t>
        </w:r>
      </w:ins>
      <w:commentRangeStart w:id="325"/>
      <w:r w:rsidR="00EF2FAD">
        <w:t xml:space="preserve">Figure </w:t>
      </w:r>
      <w:del w:id="326" w:author="Maino Vieytes, Christian Augusto" w:date="2022-04-04T10:41:00Z">
        <w:r w:rsidR="00EF2FAD" w:rsidDel="00E223A8">
          <w:delText>2</w:delText>
        </w:r>
        <w:commentRangeEnd w:id="325"/>
        <w:r w:rsidR="00BA4CB1" w:rsidDel="00E223A8">
          <w:rPr>
            <w:rStyle w:val="CommentReference"/>
          </w:rPr>
          <w:commentReference w:id="325"/>
        </w:r>
        <w:r w:rsidR="00EF2FAD" w:rsidDel="00E223A8">
          <w:delText>)</w:delText>
        </w:r>
      </w:del>
      <w:ins w:id="327" w:author="Maino Vieytes, Christian Augusto" w:date="2022-04-04T10:41:00Z">
        <w:r w:rsidR="00E223A8">
          <w:t>1</w:t>
        </w:r>
      </w:ins>
      <w:r w:rsidR="00EF2FAD" w:rsidRPr="00794490">
        <w:t xml:space="preserve">. </w:t>
      </w:r>
      <w:r w:rsidR="00774C76">
        <w:t xml:space="preserve">We accounted for the complex sampling design by implementing dietary patterns extraction via PCA using the </w:t>
      </w:r>
      <w:proofErr w:type="spellStart"/>
      <w:r w:rsidR="00774C76" w:rsidRPr="00355D33">
        <w:rPr>
          <w:i/>
          <w:iCs/>
          <w:rPrChange w:id="328" w:author="Maino Vieytes, Christian Augusto" w:date="2022-03-30T16:08:00Z">
            <w:rPr/>
          </w:rPrChange>
        </w:rPr>
        <w:t>svyprcomp</w:t>
      </w:r>
      <w:proofErr w:type="spellEnd"/>
      <w:r w:rsidR="00774C76">
        <w:t xml:space="preserve"> function from the </w:t>
      </w:r>
      <w:r w:rsidR="00774C76">
        <w:rPr>
          <w:i/>
          <w:iCs/>
        </w:rPr>
        <w:t>survey</w:t>
      </w:r>
      <w:r w:rsidR="00774C76">
        <w:t xml:space="preserve"> package in R</w:t>
      </w:r>
      <w:r w:rsidR="00063060">
        <w:t xml:space="preserve"> </w:t>
      </w:r>
      <w:r w:rsidR="00063060">
        <w:fldChar w:fldCharType="begin"/>
      </w:r>
      <w:r w:rsidR="00CD6650">
        <w:instrText xml:space="preserve"> ADDIN ZOTERO_ITEM CSL_CITATION {"citationID":"nydZjd9f","properties":{"formattedCitation":"[33]","plainCitation":"[33]","noteIndex":0},"citationItems":[{"id":1526,"uris":["http://zotero.org/users/local/S8X13ARX/items/N6LZB3GF"],"itemData":{"id":1526,"type":"article-journal","container-title":"Journal of Statistical Software","DOI":"10.18637/jss.v009.i08","ISSN":"1548-7660","issue":"8","journalAbbreviation":"J. Stat. Soft.","language":"en","source":"DOI.org (Crossref)","title":"Analysis of Complex Survey Samples","URL":"http://www.jstatsoft.org/v09/i08/","volume":"9","author":[{"family":"Lumley","given":"Thomas"}],"accessed":{"date-parts":[["2021",8,21]]},"issued":{"date-parts":[["2004"]]}}}],"schema":"https://github.com/citation-style-language/schema/raw/master/csl-citation.json"} </w:instrText>
      </w:r>
      <w:r w:rsidR="00063060">
        <w:fldChar w:fldCharType="separate"/>
      </w:r>
      <w:r w:rsidR="00CD6650">
        <w:rPr>
          <w:noProof/>
        </w:rPr>
        <w:t>[33]</w:t>
      </w:r>
      <w:r w:rsidR="00063060">
        <w:fldChar w:fldCharType="end"/>
      </w:r>
      <w:r w:rsidR="00774C76">
        <w:t>.</w:t>
      </w:r>
      <w:ins w:id="329" w:author="Maino Vieytes, Christian Augusto" w:date="2022-03-24T10:01:00Z">
        <w:r w:rsidR="0031029A">
          <w:t xml:space="preserve"> </w:t>
        </w:r>
      </w:ins>
      <w:ins w:id="330" w:author="Maino Vieytes, Christian Augusto" w:date="2022-04-01T11:31:00Z">
        <w:r w:rsidR="0021593C">
          <w:t xml:space="preserve">Dietary patterns extraction using PCA was implemented on subsample B. </w:t>
        </w:r>
      </w:ins>
      <w:ins w:id="331" w:author="Maino Vieytes, Christian Augusto" w:date="2022-03-24T10:01:00Z">
        <w:r w:rsidR="0031029A">
          <w:t>A loading matrix from this procedure is found in Supplementar</w:t>
        </w:r>
      </w:ins>
      <w:ins w:id="332" w:author="Maino Vieytes, Christian Augusto" w:date="2022-03-24T10:02:00Z">
        <w:r w:rsidR="0031029A">
          <w:t>y Table 1.</w:t>
        </w:r>
      </w:ins>
    </w:p>
    <w:p w14:paraId="626ADE14" w14:textId="38D699A1" w:rsidR="006234E3" w:rsidRDefault="006234E3" w:rsidP="006234E3">
      <w:pPr>
        <w:spacing w:line="480" w:lineRule="auto"/>
      </w:pPr>
    </w:p>
    <w:p w14:paraId="1BD092B4" w14:textId="7D00FB3B" w:rsidR="006234E3" w:rsidRDefault="006C319F" w:rsidP="006234E3">
      <w:pPr>
        <w:spacing w:line="480" w:lineRule="auto"/>
        <w:rPr>
          <w:i/>
          <w:iCs/>
        </w:rPr>
      </w:pPr>
      <w:r>
        <w:rPr>
          <w:i/>
          <w:iCs/>
        </w:rPr>
        <w:t xml:space="preserve">Dietary Patterns Extraction: </w:t>
      </w:r>
      <w:del w:id="333" w:author="Maino Vieytes, Christian Augusto" w:date="2022-06-30T13:40:00Z">
        <w:r w:rsidR="00986454" w:rsidDel="005E4ACF">
          <w:rPr>
            <w:i/>
            <w:iCs/>
          </w:rPr>
          <w:delText>Elastic Net</w:delText>
        </w:r>
      </w:del>
      <w:ins w:id="334" w:author="Maino Vieytes, Christian Augusto" w:date="2022-06-30T13:40:00Z">
        <w:r w:rsidR="005E4ACF">
          <w:rPr>
            <w:i/>
            <w:iCs/>
          </w:rPr>
          <w:t>Penalized Logistic Regression</w:t>
        </w:r>
      </w:ins>
    </w:p>
    <w:p w14:paraId="539891A7" w14:textId="4BF1E178" w:rsidR="00D10236" w:rsidRDefault="006234E3" w:rsidP="009072D1">
      <w:pPr>
        <w:spacing w:line="480" w:lineRule="auto"/>
      </w:pPr>
      <w:r>
        <w:tab/>
      </w:r>
      <w:r w:rsidR="009072D1">
        <w:t xml:space="preserve">Regularized </w:t>
      </w:r>
      <w:r w:rsidR="00063060">
        <w:t>regression models</w:t>
      </w:r>
      <w:r w:rsidR="009072D1">
        <w:t xml:space="preserve"> </w:t>
      </w:r>
      <w:r w:rsidR="00A04FF9">
        <w:t>introduce</w:t>
      </w:r>
      <w:r w:rsidR="00F323CA">
        <w:t xml:space="preserve"> a penalty term to the likelihood function </w:t>
      </w:r>
      <w:r w:rsidR="00A04FF9">
        <w:t>for estimating</w:t>
      </w:r>
      <w:r w:rsidR="00F323CA">
        <w:t xml:space="preserve"> model parameters</w:t>
      </w:r>
      <w:r w:rsidR="0043632E">
        <w:t xml:space="preserve"> in various regression models</w:t>
      </w:r>
      <w:r w:rsidR="00F323CA">
        <w:t xml:space="preserve"> </w:t>
      </w:r>
      <w:r w:rsidR="004332B5">
        <w:fldChar w:fldCharType="begin"/>
      </w:r>
      <w:r w:rsidR="00CD6650">
        <w:instrText xml:space="preserve"> ADDIN ZOTERO_ITEM CSL_CITATION {"citationID":"sffzfC1H","properties":{"formattedCitation":"[34]","plainCitation":"[34]","noteIndex":0},"citationItems":[{"id":1550,"uris":["http://zotero.org/users/local/S8X13ARX/items/9J7WR7YA"],"itemData":{"id":1550,"type":"article-journal","abstract":"We develop fast algorithms for estimation of generalized linear models with convex penalties. The models include linear regression, two-class logistic regression, and multinomial regression problems while the penalties include ℓ(1) (the lasso), ℓ(2) (ridge regression) and mixtures of the two (the elastic net). The algorithms use cyclical coordinate descent, computed along a regularization path. The methods can handle large problems and can also deal efficiently with sparse features. In comparative timings we find that the new algorithms are considerably faster than competing methods.","container-title":"Journal of Statistical Software","ISSN":"1548-7660","issue":"1","journalAbbreviation":"J Stat Softw","language":"eng","note":"PMID: 20808728\nPMCID: PMC2929880","page":"1-22","source":"PubMed","title":"Regularization Paths for Generalized Linear Models via Coordinate Descent","volume":"33","author":[{"family":"Friedman","given":"Jerome"},{"family":"Hastie","given":"Trevor"},{"family":"Tibshirani","given":"Rob"}],"issued":{"date-parts":[["2010"]]}}}],"schema":"https://github.com/citation-style-language/schema/raw/master/csl-citation.json"} </w:instrText>
      </w:r>
      <w:r w:rsidR="004332B5">
        <w:fldChar w:fldCharType="separate"/>
      </w:r>
      <w:r w:rsidR="00CD6650">
        <w:rPr>
          <w:noProof/>
        </w:rPr>
        <w:t>[34]</w:t>
      </w:r>
      <w:r w:rsidR="004332B5">
        <w:fldChar w:fldCharType="end"/>
      </w:r>
      <w:r w:rsidR="00F323CA">
        <w:t>. Addition of a penalty effectively shrinks parameter coefficients as well as their associated variances</w:t>
      </w:r>
      <w:r w:rsidR="00063060">
        <w:t>, which</w:t>
      </w:r>
      <w:r w:rsidR="00F323CA">
        <w:t xml:space="preserve"> is particularly useful in high-dimensional setting</w:t>
      </w:r>
      <w:r w:rsidR="0043632E">
        <w:t>s</w:t>
      </w:r>
      <w:r w:rsidR="00F323CA">
        <w:t xml:space="preserve"> or </w:t>
      </w:r>
      <w:r w:rsidR="009B0C1A">
        <w:t>in</w:t>
      </w:r>
      <w:r w:rsidR="00F323CA">
        <w:t xml:space="preserve"> the presence of collinearity</w:t>
      </w:r>
      <w:r w:rsidR="00063060">
        <w:t>.</w:t>
      </w:r>
      <w:r w:rsidR="00F323CA">
        <w:t xml:space="preserve"> </w:t>
      </w:r>
      <w:r w:rsidR="00063060">
        <w:t>This</w:t>
      </w:r>
      <w:r w:rsidR="00F323CA">
        <w:t xml:space="preserve"> yields a set of more interpretable </w:t>
      </w:r>
      <w:r w:rsidR="00344301">
        <w:t xml:space="preserve">and well-behaved </w:t>
      </w:r>
      <w:r w:rsidR="00F323CA">
        <w:t>parameter</w:t>
      </w:r>
      <w:r w:rsidR="00344301">
        <w:t xml:space="preserve"> estimates</w:t>
      </w:r>
      <w:r w:rsidR="00F323CA">
        <w:t xml:space="preserve"> </w:t>
      </w:r>
      <w:r w:rsidR="00F323CA">
        <w:fldChar w:fldCharType="begin"/>
      </w:r>
      <w:r w:rsidR="00CD6650">
        <w:instrText xml:space="preserve"> ADDIN ZOTERO_ITEM CSL_CITATION {"citationID":"bJxm8c84","properties":{"formattedCitation":"[35]","plainCitation":"[35]","noteIndex":0},"citationItems":[{"id":1544,"uris":["http://zotero.org/users/local/S8X13ARX/items/IADRV97U"],"itemData":{"id":1544,"type":"article-journal","container-title":"Journal of the Royal Statistical Society: Series B (Methodological)","DOI":"10.1111/j.2517-6161.1996.tb02080.x","ISSN":"00359246","issue":"1","journalAbbreviation":"Journal of the Royal Statistical Society: Series B (Methodological)","language":"en","page":"267-288","source":"DOI.org (Crossref)","title":"Regression Shrinkage and Selection Via the Lasso","volume":"58","author":[{"family":"Tibshirani","given":"Robert"}],"issued":{"date-parts":[["1996",1]]}}}],"schema":"https://github.com/citation-style-language/schema/raw/master/csl-citation.json"} </w:instrText>
      </w:r>
      <w:r w:rsidR="00F323CA">
        <w:fldChar w:fldCharType="separate"/>
      </w:r>
      <w:r w:rsidR="00CD6650">
        <w:rPr>
          <w:noProof/>
        </w:rPr>
        <w:t>[35]</w:t>
      </w:r>
      <w:r w:rsidR="00F323CA">
        <w:fldChar w:fldCharType="end"/>
      </w:r>
      <w:r w:rsidR="00F323CA">
        <w:t xml:space="preserve">. In the context of dietary patterns analysis, whereby there may be substantial collinearity amongst food groups, this becomes </w:t>
      </w:r>
      <w:r w:rsidR="00063060">
        <w:t>notably</w:t>
      </w:r>
      <w:r w:rsidR="00F323CA">
        <w:t xml:space="preserve"> advantageous. The penalty term is added to the likelihood function</w:t>
      </w:r>
      <w:r w:rsidR="00F53FD2">
        <w:t>,</w:t>
      </w:r>
      <w:r w:rsidR="00F323CA">
        <w:t xml:space="preserve"> </w:t>
      </w:r>
      <w:r w:rsidR="00F53FD2">
        <w:t xml:space="preserve">when solving the logistic regression problem, </w:t>
      </w:r>
      <w:r w:rsidR="00F323CA">
        <w:t xml:space="preserve">in the following </w:t>
      </w:r>
      <w:r w:rsidR="00F53FD2">
        <w:t>form:</w:t>
      </w:r>
    </w:p>
    <w:p w14:paraId="752DD7F0" w14:textId="65D19B4F" w:rsidR="00F323CA" w:rsidRDefault="005247A4" w:rsidP="009072D1">
      <w:pPr>
        <w:spacing w:line="480" w:lineRule="auto"/>
      </w:pPr>
      <m:oMathPara>
        <m:oMath>
          <m:r>
            <m:rPr>
              <m:scr m:val="script"/>
            </m:rPr>
            <w:rPr>
              <w:rFonts w:ascii="Cambria Math" w:hAnsi="Cambria Math"/>
            </w:rPr>
            <m:t>l</m:t>
          </m:r>
          <m:d>
            <m:dPr>
              <m:ctrlPr>
                <w:rPr>
                  <w:rFonts w:ascii="Cambria Math" w:hAnsi="Cambria Math"/>
                  <w:i/>
                </w:rPr>
              </m:ctrlPr>
            </m:dPr>
            <m:e>
              <m:r>
                <w:rPr>
                  <w:rFonts w:ascii="Cambria Math" w:hAnsi="Cambria Math"/>
                </w:rPr>
                <m:t>β</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nary>
          <m:r>
            <w:rPr>
              <w:rFonts w:ascii="Cambria Math" w:hAnsi="Cambria Math"/>
            </w:rPr>
            <m:t>+</m:t>
          </m:r>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1-α</m:t>
              </m:r>
            </m:e>
          </m:d>
          <m:sSubSup>
            <m:sSubSupPr>
              <m:ctrlPr>
                <w:rPr>
                  <w:rFonts w:ascii="Cambria Math" w:eastAsiaTheme="minorEastAsia" w:hAnsi="Cambria Math"/>
                  <w:i/>
                </w:rPr>
              </m:ctrlPr>
            </m:sSubSupPr>
            <m:e>
              <m:r>
                <m:rPr>
                  <m:lit/>
                </m:rPr>
                <w:rPr>
                  <w:rFonts w:ascii="Cambria Math" w:eastAsiaTheme="minorEastAsia" w:hAnsi="Cambria Math"/>
                </w:rPr>
                <m:t>||</m:t>
              </m:r>
              <m:r>
                <w:rPr>
                  <w:rFonts w:ascii="Cambria Math" w:eastAsiaTheme="minorEastAsia" w:hAnsi="Cambria Math"/>
                </w:rPr>
                <m:t>β</m:t>
              </m:r>
              <m:r>
                <m:rPr>
                  <m:lit/>
                </m:rPr>
                <w:rPr>
                  <w:rFonts w:ascii="Cambria Math" w:eastAsiaTheme="minorEastAsia" w:hAnsi="Cambria Math"/>
                </w:rPr>
                <m:t>||</m:t>
              </m:r>
              <m:r>
                <w:rPr>
                  <w:rFonts w:ascii="Cambria Math" w:eastAsiaTheme="minorEastAsia" w:hAnsi="Cambria Math"/>
                </w:rPr>
                <m:t xml:space="preserve"> </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/2+α</m:t>
          </m:r>
          <m:r>
            <m:rPr>
              <m:lit/>
            </m:rPr>
            <w:rPr>
              <w:rFonts w:ascii="Cambria Math" w:eastAsiaTheme="minorEastAsia" w:hAnsi="Cambria Math"/>
            </w:rPr>
            <m:t>||</m:t>
          </m:r>
          <m:r>
            <w:rPr>
              <w:rFonts w:ascii="Cambria Math" w:eastAsiaTheme="minorEastAsia" w:hAnsi="Cambria Math"/>
            </w:rPr>
            <m:t>β</m:t>
          </m:r>
          <m:r>
            <m:rPr>
              <m:lit/>
            </m:rPr>
            <w:rPr>
              <w:rFonts w:ascii="Cambria Math" w:eastAsiaTheme="minorEastAsia" w:hAnsi="Cambria Math"/>
            </w:rPr>
            <m:t>|</m:t>
          </m:r>
          <m:sSub>
            <m:sSubPr>
              <m:ctrlPr>
                <w:rPr>
                  <w:rFonts w:ascii="Cambria Math" w:eastAsiaTheme="minorEastAsia" w:hAnsi="Cambria Math"/>
                  <w:i/>
                </w:rPr>
              </m:ctrlPr>
            </m:sSubPr>
            <m:e>
              <m:r>
                <m:rPr>
                  <m:lit/>
                </m:rPr>
                <w:rPr>
                  <w:rFonts w:ascii="Cambria Math" w:eastAsiaTheme="minorEastAsia" w:hAnsi="Cambria Math"/>
                </w:rPr>
                <m:t>|</m:t>
              </m:r>
            </m:e>
            <m:sub>
              <m:r>
                <w:rPr>
                  <w:rFonts w:ascii="Cambria Math" w:eastAsiaTheme="minorEastAsia" w:hAnsi="Cambria Math"/>
                </w:rPr>
                <m:t>1</m:t>
              </m:r>
            </m:sub>
          </m:sSub>
          <m:r>
            <w:rPr>
              <w:rFonts w:ascii="Cambria Math" w:eastAsiaTheme="minorEastAsia" w:hAnsi="Cambria Math"/>
            </w:rPr>
            <m:t xml:space="preserve">] </m:t>
          </m:r>
        </m:oMath>
      </m:oMathPara>
    </w:p>
    <w:p w14:paraId="3BED3D35" w14:textId="67264550" w:rsidR="0031029A" w:rsidRPr="00774C76" w:rsidRDefault="00F53FD2" w:rsidP="0031029A">
      <w:pPr>
        <w:spacing w:line="480" w:lineRule="auto"/>
        <w:ind w:firstLine="720"/>
        <w:rPr>
          <w:ins w:id="335" w:author="Maino Vieytes, Christian Augusto" w:date="2022-03-24T10:02:00Z"/>
        </w:rPr>
      </w:pPr>
      <w:r>
        <w:rPr>
          <w:rFonts w:eastAsiaTheme="minorEastAsia"/>
          <w:bCs/>
        </w:rPr>
        <w:lastRenderedPageBreak/>
        <w:t>where</w:t>
      </w:r>
      <w:r w:rsidR="00344301">
        <w:rPr>
          <w:rFonts w:eastAsiaTheme="minorEastAsia"/>
          <w:bCs/>
        </w:rPr>
        <w:t xml:space="preserve"> </w:t>
      </w:r>
      <m:oMath>
        <m:r>
          <w:rPr>
            <w:rFonts w:ascii="Cambria Math" w:eastAsiaTheme="minorEastAsia" w:hAnsi="Cambria Math"/>
          </w:rPr>
          <m:t>α</m:t>
        </m:r>
      </m:oMath>
      <w:r w:rsidR="00344301">
        <w:rPr>
          <w:rFonts w:eastAsiaTheme="minorEastAsia"/>
          <w:bCs/>
        </w:rPr>
        <w:t xml:space="preserve"> and </w:t>
      </w:r>
      <m:oMath>
        <m:r>
          <w:rPr>
            <w:rFonts w:ascii="Cambria Math" w:eastAsiaTheme="minorEastAsia" w:hAnsi="Cambria Math"/>
          </w:rPr>
          <m:t>λ</m:t>
        </m:r>
      </m:oMath>
      <w:r w:rsidR="00344301">
        <w:rPr>
          <w:rFonts w:eastAsiaTheme="minorEastAsia"/>
          <w:bCs/>
        </w:rPr>
        <w:t xml:space="preserve"> are the penalty tuning parameters;</w:t>
      </w:r>
      <w:r>
        <w:rPr>
          <w:rFonts w:eastAsiaTheme="minorEastAsia"/>
          <w:bCs/>
        </w:rPr>
        <w:t xml:space="preserve"> </w:t>
      </w:r>
      <m:oMath>
        <m:r>
          <w:rPr>
            <w:rFonts w:ascii="Cambria Math" w:eastAsiaTheme="minorEastAsia" w:hAnsi="Cambria Math"/>
          </w:rPr>
          <m:t>α</m:t>
        </m:r>
      </m:oMath>
      <w:r>
        <w:rPr>
          <w:rFonts w:eastAsiaTheme="minorEastAsia"/>
          <w:bCs/>
        </w:rPr>
        <w:t xml:space="preserve"> control</w:t>
      </w:r>
      <w:r w:rsidR="00344301">
        <w:rPr>
          <w:rFonts w:eastAsiaTheme="minorEastAsia"/>
          <w:bCs/>
        </w:rPr>
        <w:t>s</w:t>
      </w:r>
      <w:r>
        <w:rPr>
          <w:rFonts w:eastAsiaTheme="minorEastAsia"/>
          <w:bCs/>
        </w:rPr>
        <w:t xml:space="preserve"> the elastic net penalty and </w:t>
      </w:r>
      <m:oMath>
        <m:r>
          <w:rPr>
            <w:rFonts w:ascii="Cambria Math" w:eastAsiaTheme="minorEastAsia" w:hAnsi="Cambria Math"/>
          </w:rPr>
          <m:t>λ</m:t>
        </m:r>
      </m:oMath>
      <w:r>
        <w:rPr>
          <w:rFonts w:eastAsiaTheme="minorEastAsia"/>
          <w:bCs/>
        </w:rPr>
        <w:t xml:space="preserve"> controls the overall magnitude of the penalty term</w:t>
      </w:r>
      <w:r w:rsidR="004332B5">
        <w:rPr>
          <w:rFonts w:eastAsiaTheme="minorEastAsia"/>
          <w:bCs/>
        </w:rPr>
        <w:t xml:space="preserve"> </w:t>
      </w:r>
      <w:r w:rsidR="004332B5">
        <w:rPr>
          <w:rFonts w:eastAsiaTheme="minorEastAsia"/>
          <w:bCs/>
        </w:rPr>
        <w:fldChar w:fldCharType="begin"/>
      </w:r>
      <w:r w:rsidR="00CD6650">
        <w:rPr>
          <w:rFonts w:eastAsiaTheme="minorEastAsia"/>
          <w:bCs/>
        </w:rPr>
        <w:instrText xml:space="preserve"> ADDIN ZOTERO_ITEM CSL_CITATION {"citationID":"Iddh85g2","properties":{"formattedCitation":"[36]","plainCitation":"[36]","noteIndex":0},"citationItems":[{"id":1549,"uris":["http://zotero.org/users/local/S8X13ARX/items/M7ZIX4VT"],"itemData":{"id":1549,"type":"personal_communication","title":"An Introduction to `glmnet`","URL":"https://glmnet.stanford.edu/articles/glmnet.html","author":[{"family":"Hastie","given":"Trevor"},{"family":"Qian","given":"Junyang"},{"family":"Tay","given":"Kenneth"}],"issued":{"date-parts":[["2021",6,24]]}}}],"schema":"https://github.com/citation-style-language/schema/raw/master/csl-citation.json"} </w:instrText>
      </w:r>
      <w:r w:rsidR="004332B5">
        <w:rPr>
          <w:rFonts w:eastAsiaTheme="minorEastAsia"/>
          <w:bCs/>
        </w:rPr>
        <w:fldChar w:fldCharType="separate"/>
      </w:r>
      <w:r w:rsidR="00CD6650">
        <w:rPr>
          <w:rFonts w:eastAsiaTheme="minorEastAsia"/>
          <w:bCs/>
          <w:noProof/>
        </w:rPr>
        <w:t>[36]</w:t>
      </w:r>
      <w:r w:rsidR="004332B5">
        <w:rPr>
          <w:rFonts w:eastAsiaTheme="minorEastAsia"/>
          <w:bCs/>
        </w:rPr>
        <w:fldChar w:fldCharType="end"/>
      </w:r>
      <w:r>
        <w:rPr>
          <w:rFonts w:eastAsiaTheme="minorEastAsia"/>
          <w:bCs/>
        </w:rPr>
        <w:t xml:space="preserve">. When </w:t>
      </w:r>
      <m:oMath>
        <m:r>
          <w:rPr>
            <w:rFonts w:ascii="Cambria Math" w:eastAsiaTheme="minorEastAsia" w:hAnsi="Cambria Math"/>
          </w:rPr>
          <m:t>α</m:t>
        </m:r>
      </m:oMath>
      <w:r>
        <w:rPr>
          <w:rFonts w:eastAsiaTheme="minorEastAsia"/>
          <w:bCs/>
        </w:rPr>
        <w:t xml:space="preserve"> = 1</w:t>
      </w:r>
      <w:r w:rsidR="00627238">
        <w:rPr>
          <w:rFonts w:eastAsiaTheme="minorEastAsia"/>
          <w:bCs/>
        </w:rPr>
        <w:t>,</w:t>
      </w:r>
      <w:r>
        <w:rPr>
          <w:rFonts w:eastAsiaTheme="minorEastAsia"/>
          <w:bCs/>
        </w:rPr>
        <w:t xml:space="preserve"> the solution amounts to the LASSO regression problem and the coefficients are penalized by the  </w:t>
      </w:r>
      <m:oMath>
        <m:sSub>
          <m:sSubPr>
            <m:ctrlPr>
              <w:rPr>
                <w:rFonts w:ascii="Cambria Math" w:eastAsiaTheme="minorEastAsia" w:hAnsi="Cambria Math"/>
                <w:bCs/>
                <w:i/>
              </w:rPr>
            </m:ctrlPr>
          </m:sSubPr>
          <m:e>
            <m:r>
              <m:rPr>
                <m:scr m:val="script"/>
              </m:rPr>
              <w:rPr>
                <w:rFonts w:ascii="Cambria Math" w:eastAsiaTheme="minorEastAsia" w:hAnsi="Cambria Math"/>
              </w:rPr>
              <m:t>l</m:t>
            </m:r>
          </m:e>
          <m:sub>
            <m:r>
              <w:rPr>
                <w:rFonts w:ascii="Cambria Math" w:eastAsiaTheme="minorEastAsia" w:hAnsi="Cambria Math"/>
              </w:rPr>
              <m:t>1</m:t>
            </m:r>
          </m:sub>
        </m:sSub>
      </m:oMath>
      <w:r>
        <w:rPr>
          <w:rFonts w:eastAsiaTheme="minorEastAsia"/>
          <w:bCs/>
        </w:rPr>
        <w:t xml:space="preserve"> norm </w:t>
      </w:r>
      <w:r w:rsidR="007E1140">
        <w:rPr>
          <w:rFonts w:eastAsiaTheme="minorEastAsia"/>
          <w:bCs/>
        </w:rPr>
        <w:t xml:space="preserve">of the coefficients vector </w:t>
      </w:r>
      <w:r w:rsidR="00627238">
        <w:rPr>
          <w:rFonts w:eastAsiaTheme="minorEastAsia"/>
          <w:bCs/>
        </w:rPr>
        <w:t>whereas</w:t>
      </w:r>
      <w:r>
        <w:rPr>
          <w:rFonts w:eastAsiaTheme="minorEastAsia"/>
          <w:bCs/>
        </w:rPr>
        <w:t xml:space="preserve"> when </w:t>
      </w:r>
      <m:oMath>
        <m:r>
          <w:rPr>
            <w:rFonts w:ascii="Cambria Math" w:eastAsiaTheme="minorEastAsia" w:hAnsi="Cambria Math"/>
          </w:rPr>
          <m:t>α</m:t>
        </m:r>
      </m:oMath>
      <w:r>
        <w:rPr>
          <w:rFonts w:eastAsiaTheme="minorEastAsia"/>
          <w:bCs/>
        </w:rPr>
        <w:t xml:space="preserve"> = 0 it yields the solution to the ridge regression problem involving </w:t>
      </w:r>
      <w:r w:rsidR="00627238">
        <w:rPr>
          <w:rFonts w:eastAsiaTheme="minorEastAsia"/>
          <w:bCs/>
        </w:rPr>
        <w:t xml:space="preserve">only </w:t>
      </w:r>
      <m:oMath>
        <m:sSub>
          <m:sSubPr>
            <m:ctrlPr>
              <w:rPr>
                <w:rFonts w:ascii="Cambria Math" w:eastAsiaTheme="minorEastAsia" w:hAnsi="Cambria Math"/>
                <w:bCs/>
                <w:i/>
              </w:rPr>
            </m:ctrlPr>
          </m:sSubPr>
          <m:e>
            <m:r>
              <m:rPr>
                <m:scr m:val="script"/>
              </m:rPr>
              <w:rPr>
                <w:rFonts w:ascii="Cambria Math" w:eastAsiaTheme="minorEastAsia" w:hAnsi="Cambria Math"/>
              </w:rPr>
              <m:t>l</m:t>
            </m:r>
          </m:e>
          <m:sub>
            <m:r>
              <w:rPr>
                <w:rFonts w:ascii="Cambria Math" w:eastAsiaTheme="minorEastAsia" w:hAnsi="Cambria Math"/>
              </w:rPr>
              <m:t>2</m:t>
            </m:r>
          </m:sub>
        </m:sSub>
      </m:oMath>
      <w:r w:rsidR="00627238">
        <w:rPr>
          <w:rFonts w:eastAsiaTheme="minorEastAsia"/>
          <w:bCs/>
        </w:rPr>
        <w:t xml:space="preserve"> penalization. Otherwise, the elastic net assumes </w:t>
      </w:r>
      <m:oMath>
        <m:r>
          <w:rPr>
            <w:rFonts w:ascii="Cambria Math" w:eastAsiaTheme="minorEastAsia" w:hAnsi="Cambria Math"/>
          </w:rPr>
          <m:t>α∈</m:t>
        </m:r>
        <m:r>
          <w:ins w:id="336" w:author="Maino Vieytes, Christian Augusto" w:date="2022-03-24T09:36:00Z">
            <w:rPr>
              <w:rFonts w:ascii="Cambria Math" w:eastAsiaTheme="minorEastAsia" w:hAnsi="Cambria Math"/>
            </w:rPr>
            <m:t>(</m:t>
          </w:ins>
        </m:r>
        <m:r>
          <w:del w:id="337" w:author="Maino Vieytes, Christian Augusto" w:date="2022-03-24T09:36:00Z">
            <w:rPr>
              <w:rFonts w:ascii="Cambria Math" w:eastAsiaTheme="minorEastAsia" w:hAnsi="Cambria Math"/>
            </w:rPr>
            <m:t>[</m:t>
          </w:del>
        </m:r>
        <m:r>
          <w:rPr>
            <w:rFonts w:ascii="Cambria Math" w:eastAsiaTheme="minorEastAsia" w:hAnsi="Cambria Math"/>
          </w:rPr>
          <m:t>0,1</m:t>
        </m:r>
        <m:r>
          <w:ins w:id="338" w:author="Maino Vieytes, Christian Augusto" w:date="2022-03-24T09:37:00Z">
            <w:rPr>
              <w:rFonts w:ascii="Cambria Math" w:eastAsiaTheme="minorEastAsia" w:hAnsi="Cambria Math"/>
            </w:rPr>
            <m:t>)</m:t>
          </w:ins>
        </m:r>
        <m:r>
          <w:del w:id="339" w:author="Maino Vieytes, Christian Augusto" w:date="2022-03-24T09:37:00Z">
            <w:rPr>
              <w:rFonts w:ascii="Cambria Math" w:eastAsiaTheme="minorEastAsia" w:hAnsi="Cambria Math"/>
            </w:rPr>
            <m:t>]</m:t>
          </w:del>
        </m:r>
      </m:oMath>
      <w:r w:rsidR="00627238">
        <w:rPr>
          <w:rFonts w:eastAsiaTheme="minorEastAsia"/>
          <w:bCs/>
        </w:rPr>
        <w:t xml:space="preserve"> giving it flexibility over the former counterparts in that it allows for variable selection</w:t>
      </w:r>
      <w:r w:rsidR="009B0C1A">
        <w:rPr>
          <w:rFonts w:eastAsiaTheme="minorEastAsia"/>
          <w:bCs/>
        </w:rPr>
        <w:t xml:space="preserve"> potentially</w:t>
      </w:r>
      <w:r w:rsidR="00627238">
        <w:rPr>
          <w:rFonts w:eastAsiaTheme="minorEastAsia"/>
          <w:bCs/>
        </w:rPr>
        <w:t xml:space="preserve"> </w:t>
      </w:r>
      <w:r w:rsidR="004332B5">
        <w:rPr>
          <w:rFonts w:eastAsiaTheme="minorEastAsia"/>
          <w:bCs/>
        </w:rPr>
        <w:t>leading to a parsimonious model</w:t>
      </w:r>
      <w:r w:rsidR="00627238">
        <w:rPr>
          <w:rFonts w:eastAsiaTheme="minorEastAsia"/>
          <w:bCs/>
        </w:rPr>
        <w:t xml:space="preserve"> (unlike the ridge regression counterpart) and will not arbitrarily remove all variables expect one in a group of correlated explanatory variables</w:t>
      </w:r>
      <w:r w:rsidR="0000749D">
        <w:rPr>
          <w:rFonts w:eastAsiaTheme="minorEastAsia"/>
          <w:bCs/>
        </w:rPr>
        <w:t xml:space="preserve"> (unlike the LASSO model)</w:t>
      </w:r>
      <w:r w:rsidR="008B209A">
        <w:rPr>
          <w:rFonts w:eastAsiaTheme="minorEastAsia"/>
          <w:bCs/>
        </w:rPr>
        <w:t xml:space="preserve">. </w:t>
      </w:r>
      <w:del w:id="340" w:author="Maino Vieytes, Christian Augusto" w:date="2022-04-04T10:37:00Z">
        <w:r w:rsidR="004332B5" w:rsidDel="00BA4CB1">
          <w:rPr>
            <w:rFonts w:eastAsiaTheme="minorEastAsia"/>
            <w:bCs/>
          </w:rPr>
          <w:delText xml:space="preserve">Moreover, in terms of predictive performance, is has been demonstrated that the elastic net outperforms LASSO and ridge regression </w:delText>
        </w:r>
        <w:r w:rsidR="004332B5" w:rsidDel="00BA4CB1">
          <w:rPr>
            <w:rFonts w:eastAsiaTheme="minorEastAsia"/>
            <w:bCs/>
          </w:rPr>
          <w:fldChar w:fldCharType="begin"/>
        </w:r>
        <w:r w:rsidR="007E22B1" w:rsidDel="00BA4CB1">
          <w:rPr>
            <w:rFonts w:eastAsiaTheme="minorEastAsia"/>
            <w:bCs/>
          </w:rPr>
          <w:delInstrText xml:space="preserve"> ADDIN ZOTERO_ITEM CSL_CITATION {"citationID":"F3XF7Dfj","properties":{"formattedCitation":"[34]","plainCitation":"[34]","noteIndex":0},"citationItems":[{"id":1545,"uris":["http://zotero.org/users/local/S8X13ARX/items/486UFXSB"],"uri":["http://zotero.org/users/local/S8X13ARX/items/486UFXSB"],"itemData":{"id":1545,"type":"article-journal","container-title":"Journal of the Royal Statistical Society: Series B (Statistical Methodology)","DOI":"10.1111/j.1467-9868.2005.00503.x","ISSN":"1369-7412, 1467-9868","issue":"2","journalAbbreviation":"J Royal Statistical Soc B","language":"en","page":"301-320","source":"DOI.org (Crossref)","title":"Regularization and variable selection via the elastic net","volume":"67","author":[{"family":"Zou","given":"Hui"},{"family":"Hastie","given":"Trevor"}],"issued":{"date-parts":[["2005",4]]}}}],"schema":"https://github.com/citation-style-language/schema/raw/master/csl-citation.json"} </w:delInstrText>
        </w:r>
        <w:r w:rsidR="004332B5" w:rsidDel="00BA4CB1">
          <w:rPr>
            <w:rFonts w:eastAsiaTheme="minorEastAsia"/>
            <w:bCs/>
          </w:rPr>
          <w:fldChar w:fldCharType="separate"/>
        </w:r>
        <w:r w:rsidR="007E22B1" w:rsidDel="00BA4CB1">
          <w:rPr>
            <w:rFonts w:eastAsiaTheme="minorEastAsia"/>
            <w:bCs/>
            <w:noProof/>
          </w:rPr>
          <w:delText>[34]</w:delText>
        </w:r>
        <w:r w:rsidR="004332B5" w:rsidDel="00BA4CB1">
          <w:rPr>
            <w:rFonts w:eastAsiaTheme="minorEastAsia"/>
            <w:bCs/>
          </w:rPr>
          <w:fldChar w:fldCharType="end"/>
        </w:r>
        <w:r w:rsidR="004332B5" w:rsidDel="00BA4CB1">
          <w:rPr>
            <w:rFonts w:eastAsiaTheme="minorEastAsia"/>
            <w:bCs/>
          </w:rPr>
          <w:delText>.</w:delText>
        </w:r>
        <w:r w:rsidR="00344301" w:rsidDel="00BA4CB1">
          <w:rPr>
            <w:rFonts w:eastAsiaTheme="minorEastAsia"/>
            <w:bCs/>
          </w:rPr>
          <w:delText xml:space="preserve"> </w:delText>
        </w:r>
      </w:del>
      <w:r w:rsidR="00344301">
        <w:rPr>
          <w:rFonts w:eastAsiaTheme="minorEastAsia"/>
          <w:bCs/>
        </w:rPr>
        <w:t>In this application, we</w:t>
      </w:r>
      <w:r w:rsidR="007E1140">
        <w:rPr>
          <w:rFonts w:eastAsiaTheme="minorEastAsia"/>
          <w:bCs/>
        </w:rPr>
        <w:t xml:space="preserve"> used known risk factors of </w:t>
      </w:r>
      <w:r w:rsidR="003E01EF">
        <w:rPr>
          <w:rFonts w:eastAsiaTheme="minorEastAsia"/>
          <w:bCs/>
        </w:rPr>
        <w:t>FI</w:t>
      </w:r>
      <w:r w:rsidR="007E1140">
        <w:rPr>
          <w:rFonts w:eastAsiaTheme="minorEastAsia"/>
          <w:bCs/>
        </w:rPr>
        <w:t xml:space="preserve"> (</w:t>
      </w:r>
      <w:ins w:id="341" w:author="Maino Vieytes, Christian Augusto" w:date="2022-03-24T09:37:00Z">
        <w:r w:rsidR="00C65638">
          <w:rPr>
            <w:rFonts w:eastAsiaTheme="minorEastAsia"/>
            <w:bCs/>
          </w:rPr>
          <w:t xml:space="preserve">dichotomized as: </w:t>
        </w:r>
      </w:ins>
      <w:r w:rsidR="000B6B83">
        <w:rPr>
          <w:rFonts w:eastAsiaTheme="minorEastAsia"/>
          <w:bCs/>
        </w:rPr>
        <w:t xml:space="preserve">age </w:t>
      </w:r>
      <w:r w:rsidR="000B6B83">
        <w:rPr>
          <w:rFonts w:eastAsiaTheme="minorEastAsia"/>
          <w:bCs/>
        </w:rPr>
        <w:sym w:font="Symbol" w:char="F0B3"/>
      </w:r>
      <w:r w:rsidR="000B6B83">
        <w:rPr>
          <w:rFonts w:eastAsiaTheme="minorEastAsia"/>
          <w:bCs/>
        </w:rPr>
        <w:t xml:space="preserve"> 60 years</w:t>
      </w:r>
      <w:r w:rsidR="009C0D8A">
        <w:rPr>
          <w:rFonts w:eastAsiaTheme="minorEastAsia"/>
          <w:bCs/>
        </w:rPr>
        <w:t xml:space="preserve">, </w:t>
      </w:r>
      <w:r w:rsidR="000B6B83">
        <w:rPr>
          <w:rFonts w:eastAsiaTheme="minorEastAsia"/>
          <w:bCs/>
        </w:rPr>
        <w:t>household receipt of SNAP benefits in the last 12 months</w:t>
      </w:r>
      <w:r w:rsidR="009C0D8A">
        <w:rPr>
          <w:rFonts w:eastAsiaTheme="minorEastAsia"/>
          <w:bCs/>
        </w:rPr>
        <w:t>, and household size</w:t>
      </w:r>
      <w:r w:rsidR="00055DB9">
        <w:rPr>
          <w:rFonts w:eastAsiaTheme="minorEastAsia"/>
          <w:bCs/>
        </w:rPr>
        <w:t xml:space="preserve"> </w:t>
      </w:r>
      <w:r w:rsidR="00055DB9">
        <w:rPr>
          <w:rFonts w:eastAsiaTheme="minorEastAsia"/>
          <w:bCs/>
        </w:rPr>
        <w:sym w:font="Symbol" w:char="F0B3"/>
      </w:r>
      <w:r w:rsidR="00055DB9">
        <w:rPr>
          <w:rFonts w:eastAsiaTheme="minorEastAsia"/>
          <w:bCs/>
        </w:rPr>
        <w:t xml:space="preserve"> 5</w:t>
      </w:r>
      <w:r w:rsidR="000B6B83">
        <w:rPr>
          <w:rFonts w:eastAsiaTheme="minorEastAsia"/>
          <w:bCs/>
        </w:rPr>
        <w:t xml:space="preserve">) in addition to the outcome of </w:t>
      </w:r>
      <w:r w:rsidR="003E01EF">
        <w:rPr>
          <w:rFonts w:eastAsiaTheme="minorEastAsia"/>
          <w:bCs/>
        </w:rPr>
        <w:t>FI</w:t>
      </w:r>
      <w:r w:rsidR="000B6B83">
        <w:rPr>
          <w:rFonts w:eastAsiaTheme="minorEastAsia"/>
          <w:bCs/>
        </w:rPr>
        <w:t xml:space="preserve"> itself to implement</w:t>
      </w:r>
      <w:r w:rsidR="00344301">
        <w:rPr>
          <w:rFonts w:eastAsiaTheme="minorEastAsia"/>
          <w:bCs/>
        </w:rPr>
        <w:t xml:space="preserve"> the elastic net model for deriving dietary patterns associated with </w:t>
      </w:r>
      <w:r w:rsidR="000B6B83">
        <w:rPr>
          <w:rFonts w:eastAsiaTheme="minorEastAsia"/>
          <w:bCs/>
        </w:rPr>
        <w:t>those outcomes</w:t>
      </w:r>
      <w:r w:rsidR="000B7547">
        <w:rPr>
          <w:rFonts w:eastAsiaTheme="minorEastAsia"/>
          <w:bCs/>
        </w:rPr>
        <w:t xml:space="preserve"> </w:t>
      </w:r>
      <w:r w:rsidR="000B6B83">
        <w:rPr>
          <w:rFonts w:eastAsiaTheme="minorEastAsia"/>
          <w:bCs/>
        </w:rPr>
        <w:fldChar w:fldCharType="begin"/>
      </w:r>
      <w:r w:rsidR="00CD6650">
        <w:rPr>
          <w:rFonts w:eastAsiaTheme="minorEastAsia"/>
          <w:bCs/>
        </w:rPr>
        <w:instrText xml:space="preserve"> ADDIN ZOTERO_ITEM CSL_CITATION {"citationID":"ocNAc101","properties":{"formattedCitation":"[37,38]","plainCitation":"[37,38]","noteIndex":0},"citationItems":[{"id":1373,"uris":["http://zotero.org/users/local/S8X13ARX/items/F9TXRSSS"],"itemData":{"id":1373,"type":"article-journal","container-title":"The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0B6B83">
        <w:rPr>
          <w:rFonts w:eastAsiaTheme="minorEastAsia"/>
          <w:bCs/>
        </w:rPr>
        <w:fldChar w:fldCharType="separate"/>
      </w:r>
      <w:r w:rsidR="00CD6650">
        <w:rPr>
          <w:rFonts w:eastAsiaTheme="minorEastAsia"/>
          <w:bCs/>
          <w:noProof/>
        </w:rPr>
        <w:t>[37,38]</w:t>
      </w:r>
      <w:r w:rsidR="000B6B83">
        <w:rPr>
          <w:rFonts w:eastAsiaTheme="minorEastAsia"/>
          <w:bCs/>
        </w:rPr>
        <w:fldChar w:fldCharType="end"/>
      </w:r>
      <w:r w:rsidR="000B6B83">
        <w:rPr>
          <w:rFonts w:eastAsiaTheme="minorEastAsia"/>
          <w:bCs/>
        </w:rPr>
        <w:t>.</w:t>
      </w:r>
      <w:r w:rsidR="00344301">
        <w:rPr>
          <w:rFonts w:eastAsiaTheme="minorEastAsia"/>
          <w:bCs/>
        </w:rPr>
        <w:t xml:space="preserve"> </w:t>
      </w:r>
      <w:r w:rsidR="009B0C1A">
        <w:rPr>
          <w:rFonts w:eastAsiaTheme="minorEastAsia"/>
          <w:bCs/>
        </w:rPr>
        <w:t xml:space="preserve">These patterns would subsequently be named accordingly (FI, Age, SNAP, and Household Size) for the remainder of the analysis. </w:t>
      </w:r>
      <w:r w:rsidR="00344301">
        <w:rPr>
          <w:rFonts w:eastAsiaTheme="minorEastAsia"/>
          <w:bCs/>
        </w:rPr>
        <w:t xml:space="preserve">The models were fit using the </w:t>
      </w:r>
      <w:proofErr w:type="spellStart"/>
      <w:r w:rsidR="00344301">
        <w:rPr>
          <w:rFonts w:eastAsiaTheme="minorEastAsia"/>
          <w:bCs/>
          <w:i/>
          <w:iCs/>
        </w:rPr>
        <w:t>glmnet</w:t>
      </w:r>
      <w:proofErr w:type="spellEnd"/>
      <w:r w:rsidR="00344301">
        <w:rPr>
          <w:rFonts w:eastAsiaTheme="minorEastAsia"/>
          <w:bCs/>
        </w:rPr>
        <w:t xml:space="preserve"> package in R</w:t>
      </w:r>
      <w:r w:rsidR="00592014">
        <w:rPr>
          <w:rFonts w:eastAsiaTheme="minorEastAsia"/>
          <w:bCs/>
        </w:rPr>
        <w:t xml:space="preserve"> </w:t>
      </w:r>
      <w:ins w:id="342" w:author="Maino Vieytes, Christian Augusto" w:date="2022-04-01T11:32:00Z">
        <w:r w:rsidR="0021593C">
          <w:rPr>
            <w:rFonts w:eastAsiaTheme="minorEastAsia"/>
            <w:bCs/>
          </w:rPr>
          <w:t>on dat</w:t>
        </w:r>
      </w:ins>
      <w:ins w:id="343" w:author="Maino Vieytes, Christian Augusto" w:date="2022-04-01T11:33:00Z">
        <w:r w:rsidR="0021593C">
          <w:rPr>
            <w:rFonts w:eastAsiaTheme="minorEastAsia"/>
            <w:bCs/>
          </w:rPr>
          <w:t xml:space="preserve">a from subjects in subsample A. </w:t>
        </w:r>
      </w:ins>
      <w:del w:id="344" w:author="Maino Vieytes, Christian Augusto" w:date="2022-04-01T11:33:00Z">
        <w:r w:rsidR="00592014" w:rsidDel="0021593C">
          <w:rPr>
            <w:rFonts w:eastAsiaTheme="minorEastAsia"/>
            <w:bCs/>
          </w:rPr>
          <w:delText xml:space="preserve">and </w:delText>
        </w:r>
      </w:del>
      <w:ins w:id="345" w:author="Maino Vieytes, Christian Augusto" w:date="2022-04-01T11:33:00Z">
        <w:r w:rsidR="0021593C">
          <w:rPr>
            <w:rFonts w:eastAsiaTheme="minorEastAsia"/>
            <w:bCs/>
          </w:rPr>
          <w:t>O</w:t>
        </w:r>
      </w:ins>
      <w:del w:id="346" w:author="Maino Vieytes, Christian Augusto" w:date="2022-04-01T11:33:00Z">
        <w:r w:rsidR="00592014" w:rsidDel="0021593C">
          <w:rPr>
            <w:rFonts w:eastAsiaTheme="minorEastAsia"/>
            <w:bCs/>
          </w:rPr>
          <w:delText>o</w:delText>
        </w:r>
      </w:del>
      <w:r w:rsidR="00592014">
        <w:rPr>
          <w:rFonts w:eastAsiaTheme="minorEastAsia"/>
          <w:bCs/>
        </w:rPr>
        <w:t xml:space="preserve">ptimal combinations of </w:t>
      </w:r>
      <m:oMath>
        <m:r>
          <w:rPr>
            <w:rFonts w:ascii="Cambria Math" w:eastAsiaTheme="minorEastAsia" w:hAnsi="Cambria Math"/>
          </w:rPr>
          <m:t>α</m:t>
        </m:r>
      </m:oMath>
      <w:r w:rsidR="00592014">
        <w:rPr>
          <w:rFonts w:eastAsiaTheme="minorEastAsia"/>
          <w:bCs/>
        </w:rPr>
        <w:t xml:space="preserve"> and </w:t>
      </w:r>
      <m:oMath>
        <m:r>
          <w:rPr>
            <w:rFonts w:ascii="Cambria Math" w:eastAsiaTheme="minorEastAsia" w:hAnsi="Cambria Math"/>
          </w:rPr>
          <m:t>λ</m:t>
        </m:r>
      </m:oMath>
      <w:r w:rsidR="00592014">
        <w:rPr>
          <w:rFonts w:eastAsiaTheme="minorEastAsia"/>
          <w:bCs/>
        </w:rPr>
        <w:t xml:space="preserve"> for each of the outcome models were ascertained via 10-fold cross-validation and iterating over a grid of </w:t>
      </w:r>
      <m:oMath>
        <m:r>
          <w:rPr>
            <w:rFonts w:ascii="Cambria Math" w:eastAsiaTheme="minorEastAsia" w:hAnsi="Cambria Math"/>
          </w:rPr>
          <m:t>α</m:t>
        </m:r>
      </m:oMath>
      <w:r w:rsidR="00592014">
        <w:rPr>
          <w:rFonts w:eastAsiaTheme="minorEastAsia"/>
          <w:bCs/>
        </w:rPr>
        <w:t xml:space="preserve"> values ranging from 0 to 1</w:t>
      </w:r>
      <w:ins w:id="347" w:author="Maino Vieytes, Christian Augusto" w:date="2022-04-01T11:32:00Z">
        <w:r w:rsidR="0021593C">
          <w:rPr>
            <w:rFonts w:eastAsiaTheme="minorEastAsia"/>
            <w:bCs/>
          </w:rPr>
          <w:t xml:space="preserve"> (inclu</w:t>
        </w:r>
      </w:ins>
      <w:ins w:id="348" w:author="Maino Vieytes, Christian Augusto" w:date="2022-04-04T10:37:00Z">
        <w:r w:rsidR="00BA4CB1">
          <w:rPr>
            <w:rFonts w:eastAsiaTheme="minorEastAsia"/>
            <w:bCs/>
          </w:rPr>
          <w:t>sive of</w:t>
        </w:r>
      </w:ins>
      <w:ins w:id="349" w:author="Maino Vieytes, Christian Augusto" w:date="2022-04-01T11:32:00Z">
        <w:r w:rsidR="0021593C">
          <w:rPr>
            <w:rFonts w:eastAsiaTheme="minorEastAsia"/>
            <w:bCs/>
          </w:rPr>
          <w:t xml:space="preserve"> LASSO and ridge regression)</w:t>
        </w:r>
      </w:ins>
      <w:r w:rsidR="00592014">
        <w:rPr>
          <w:rFonts w:eastAsiaTheme="minorEastAsia"/>
          <w:bCs/>
        </w:rPr>
        <w:t xml:space="preserve">. </w:t>
      </w:r>
      <w:r w:rsidR="0000749D">
        <w:rPr>
          <w:rFonts w:eastAsiaTheme="minorEastAsia"/>
          <w:bCs/>
        </w:rPr>
        <w:t xml:space="preserve">The set of coefficients linked to the combination of </w:t>
      </w:r>
      <m:oMath>
        <m:r>
          <w:rPr>
            <w:rFonts w:ascii="Cambria Math" w:eastAsiaTheme="minorEastAsia" w:hAnsi="Cambria Math"/>
          </w:rPr>
          <m:t>α</m:t>
        </m:r>
      </m:oMath>
      <w:r w:rsidR="0000749D">
        <w:rPr>
          <w:rFonts w:eastAsiaTheme="minorEastAsia"/>
          <w:bCs/>
        </w:rPr>
        <w:t xml:space="preserve"> and </w:t>
      </w:r>
      <m:oMath>
        <m:r>
          <w:rPr>
            <w:rFonts w:ascii="Cambria Math" w:eastAsiaTheme="minorEastAsia" w:hAnsi="Cambria Math"/>
          </w:rPr>
          <m:t>λ</m:t>
        </m:r>
      </m:oMath>
      <w:r w:rsidR="0000749D">
        <w:rPr>
          <w:rFonts w:eastAsiaTheme="minorEastAsia"/>
          <w:bCs/>
        </w:rPr>
        <w:t xml:space="preserve"> that minimized the deviance was retained as the ultimate set of parameters for a given outcome. </w:t>
      </w:r>
      <w:r w:rsidR="00603530">
        <w:rPr>
          <w:rFonts w:eastAsiaTheme="minorEastAsia"/>
          <w:bCs/>
        </w:rPr>
        <w:t xml:space="preserve">Food group explanatory variables were </w:t>
      </w:r>
      <w:ins w:id="350" w:author="Maino Vieytes, Christian Augusto" w:date="2022-03-24T09:39:00Z">
        <w:r w:rsidR="00C65638">
          <w:rPr>
            <w:rFonts w:eastAsiaTheme="minorEastAsia"/>
            <w:bCs/>
          </w:rPr>
          <w:t xml:space="preserve">centered and </w:t>
        </w:r>
      </w:ins>
      <w:r w:rsidR="00603530">
        <w:rPr>
          <w:rFonts w:eastAsiaTheme="minorEastAsia"/>
          <w:bCs/>
        </w:rPr>
        <w:t xml:space="preserve">standardized prior to fitting the model in the same manner as the PCA procedure. </w:t>
      </w:r>
      <w:r w:rsidR="00AC297B">
        <w:rPr>
          <w:rFonts w:eastAsiaTheme="minorEastAsia"/>
          <w:bCs/>
        </w:rPr>
        <w:t xml:space="preserve">Given that </w:t>
      </w:r>
      <w:r w:rsidR="00821C27">
        <w:rPr>
          <w:rFonts w:eastAsiaTheme="minorEastAsia"/>
          <w:bCs/>
        </w:rPr>
        <w:t xml:space="preserve">the </w:t>
      </w:r>
      <w:proofErr w:type="spellStart"/>
      <w:r w:rsidR="00821C27">
        <w:rPr>
          <w:rFonts w:eastAsiaTheme="minorEastAsia"/>
          <w:bCs/>
          <w:i/>
          <w:iCs/>
        </w:rPr>
        <w:t>glmnet</w:t>
      </w:r>
      <w:proofErr w:type="spellEnd"/>
      <w:r w:rsidR="00AC297B">
        <w:rPr>
          <w:rFonts w:eastAsiaTheme="minorEastAsia"/>
          <w:bCs/>
        </w:rPr>
        <w:t xml:space="preserve"> software </w:t>
      </w:r>
      <w:r w:rsidR="006902C4">
        <w:rPr>
          <w:rFonts w:eastAsiaTheme="minorEastAsia"/>
          <w:bCs/>
        </w:rPr>
        <w:t xml:space="preserve">uses a model-based approach rather than a design-based approach for ascertaining model estimates and variances, </w:t>
      </w:r>
      <w:r w:rsidR="00AC297B">
        <w:rPr>
          <w:rFonts w:eastAsiaTheme="minorEastAsia"/>
          <w:bCs/>
        </w:rPr>
        <w:t>we weighted the analysis using</w:t>
      </w:r>
      <w:ins w:id="351" w:author="Maino Vieytes, Christian Augusto" w:date="2022-04-01T11:33:00Z">
        <w:r w:rsidR="0021593C">
          <w:rPr>
            <w:rFonts w:eastAsiaTheme="minorEastAsia"/>
            <w:bCs/>
          </w:rPr>
          <w:t xml:space="preserve"> </w:t>
        </w:r>
      </w:ins>
      <w:del w:id="352" w:author="Maino Vieytes, Christian Augusto" w:date="2022-04-01T11:33:00Z">
        <w:r w:rsidR="00AC297B" w:rsidDel="0021593C">
          <w:rPr>
            <w:rFonts w:eastAsiaTheme="minorEastAsia"/>
            <w:bCs/>
          </w:rPr>
          <w:delText xml:space="preserve"> a </w:delText>
        </w:r>
      </w:del>
      <w:r w:rsidR="00AC297B">
        <w:rPr>
          <w:rFonts w:eastAsiaTheme="minorEastAsia"/>
          <w:bCs/>
        </w:rPr>
        <w:t xml:space="preserve">normalized </w:t>
      </w:r>
      <w:del w:id="353" w:author="Maino Vieytes, Christian Augusto" w:date="2022-04-01T11:33:00Z">
        <w:r w:rsidR="00AC297B" w:rsidDel="0021593C">
          <w:rPr>
            <w:rFonts w:eastAsiaTheme="minorEastAsia"/>
            <w:bCs/>
          </w:rPr>
          <w:delText xml:space="preserve">version of the </w:delText>
        </w:r>
        <w:r w:rsidR="006902C4" w:rsidDel="0021593C">
          <w:rPr>
            <w:rFonts w:eastAsiaTheme="minorEastAsia"/>
            <w:bCs/>
          </w:rPr>
          <w:delText>dietary</w:delText>
        </w:r>
        <w:r w:rsidR="00AC297B" w:rsidDel="0021593C">
          <w:rPr>
            <w:rFonts w:eastAsiaTheme="minorEastAsia"/>
            <w:bCs/>
          </w:rPr>
          <w:delText xml:space="preserve"> </w:delText>
        </w:r>
      </w:del>
      <w:r w:rsidR="00AC297B">
        <w:rPr>
          <w:rFonts w:eastAsiaTheme="minorEastAsia"/>
          <w:bCs/>
        </w:rPr>
        <w:t>weights</w:t>
      </w:r>
      <w:r w:rsidR="0096464E">
        <w:rPr>
          <w:rFonts w:eastAsiaTheme="minorEastAsia"/>
          <w:bCs/>
        </w:rPr>
        <w:t xml:space="preserve"> </w:t>
      </w:r>
      <w:r w:rsidR="0096464E">
        <w:rPr>
          <w:rFonts w:eastAsiaTheme="minorEastAsia"/>
          <w:bCs/>
        </w:rPr>
        <w:fldChar w:fldCharType="begin"/>
      </w:r>
      <w:r w:rsidR="00CD6650">
        <w:rPr>
          <w:rFonts w:eastAsiaTheme="minorEastAsia"/>
          <w:bCs/>
        </w:rPr>
        <w:instrText xml:space="preserve"> ADDIN ZOTERO_ITEM CSL_CITATION {"citationID":"Kz38K0zZ","properties":{"formattedCitation":"[39]","plainCitation":"[39]","noteIndex":0},"citationItems":[{"id":1573,"uris":["http://zotero.org/users/local/S8X13ARX/items/8VC7X7X4"],"itemData":{"id":1573,"type":"article-journal","container-title":"Colorado State University, Fort Collins, CO, USA","title":"Improved Estimation for Complex Surveys Using Modern Regression Techniques.","author":[{"family":"McConville","given":"Kelly"}]}}],"schema":"https://github.com/citation-style-language/schema/raw/master/csl-citation.json"} </w:instrText>
      </w:r>
      <w:r w:rsidR="0096464E">
        <w:rPr>
          <w:rFonts w:eastAsiaTheme="minorEastAsia"/>
          <w:bCs/>
        </w:rPr>
        <w:fldChar w:fldCharType="separate"/>
      </w:r>
      <w:r w:rsidR="00CD6650">
        <w:rPr>
          <w:rFonts w:eastAsiaTheme="minorEastAsia"/>
          <w:bCs/>
          <w:noProof/>
        </w:rPr>
        <w:t>[39]</w:t>
      </w:r>
      <w:r w:rsidR="0096464E">
        <w:rPr>
          <w:rFonts w:eastAsiaTheme="minorEastAsia"/>
          <w:bCs/>
        </w:rPr>
        <w:fldChar w:fldCharType="end"/>
      </w:r>
      <w:r w:rsidR="00AC297B">
        <w:rPr>
          <w:rFonts w:eastAsiaTheme="minorEastAsia"/>
          <w:bCs/>
        </w:rPr>
        <w:t>.</w:t>
      </w:r>
      <w:del w:id="354" w:author="Maino Vieytes, Christian Augusto" w:date="2022-04-01T11:34:00Z">
        <w:r w:rsidR="00AC297B" w:rsidDel="0021593C">
          <w:rPr>
            <w:rFonts w:eastAsiaTheme="minorEastAsia"/>
            <w:bCs/>
          </w:rPr>
          <w:delText xml:space="preserve"> </w:delText>
        </w:r>
      </w:del>
    </w:p>
    <w:p w14:paraId="26B1FB09" w14:textId="17520148" w:rsidR="005247A4" w:rsidDel="0021593C" w:rsidRDefault="005247A4" w:rsidP="008F2733">
      <w:pPr>
        <w:spacing w:line="480" w:lineRule="auto"/>
        <w:rPr>
          <w:del w:id="355" w:author="Maino Vieytes, Christian Augusto" w:date="2022-04-01T11:34:00Z"/>
          <w:rFonts w:eastAsiaTheme="minorEastAsia"/>
          <w:bCs/>
        </w:rPr>
      </w:pPr>
    </w:p>
    <w:p w14:paraId="323B7A72" w14:textId="77777777" w:rsidR="00AC297B" w:rsidRDefault="00AC297B" w:rsidP="00AC297B">
      <w:pPr>
        <w:spacing w:line="480" w:lineRule="auto"/>
      </w:pPr>
    </w:p>
    <w:p w14:paraId="238EF2BA" w14:textId="77777777" w:rsidR="00791579" w:rsidRPr="007B1A58" w:rsidRDefault="00791579" w:rsidP="00791579">
      <w:pPr>
        <w:spacing w:line="480" w:lineRule="auto"/>
        <w:rPr>
          <w:rFonts w:eastAsiaTheme="minorEastAsia"/>
          <w:bCs/>
          <w:i/>
          <w:iCs/>
        </w:rPr>
      </w:pPr>
      <w:r>
        <w:rPr>
          <w:rFonts w:eastAsiaTheme="minorEastAsia"/>
          <w:bCs/>
          <w:i/>
          <w:iCs/>
        </w:rPr>
        <w:lastRenderedPageBreak/>
        <w:t>Statistical Analysis</w:t>
      </w:r>
    </w:p>
    <w:p w14:paraId="3B2829F9" w14:textId="77777777" w:rsidR="00536DC3" w:rsidDel="005E4ACF" w:rsidRDefault="007054BF" w:rsidP="0044740A">
      <w:pPr>
        <w:spacing w:line="480" w:lineRule="auto"/>
        <w:ind w:firstLine="720"/>
        <w:rPr>
          <w:ins w:id="356" w:author="Anna Arthur" w:date="2022-05-23T10:15:00Z"/>
          <w:del w:id="357" w:author="Maino Vieytes, Christian Augusto" w:date="2022-06-30T13:41:00Z"/>
        </w:rPr>
      </w:pPr>
      <w:r>
        <w:t xml:space="preserve">Descriptive statistics were tabulated on </w:t>
      </w:r>
      <w:r w:rsidR="00437A6D">
        <w:t>demographic variables across levels of food security/cancer status</w:t>
      </w:r>
      <w:ins w:id="358" w:author="Maino Vieytes, Christian Augusto" w:date="2022-04-01T11:34:00Z">
        <w:r w:rsidR="00661262">
          <w:t xml:space="preserve"> using subsample A</w:t>
        </w:r>
      </w:ins>
      <w:ins w:id="359" w:author="Maino Vieytes, Christian Augusto" w:date="2022-04-04T09:24:00Z">
        <w:r w:rsidR="00705562">
          <w:t xml:space="preserve"> (Figure 1)</w:t>
        </w:r>
      </w:ins>
      <w:r w:rsidR="00437A6D">
        <w:t>.</w:t>
      </w:r>
      <w:r w:rsidR="00980B5F">
        <w:t xml:space="preserve"> </w:t>
      </w:r>
      <w:ins w:id="360" w:author="Maino Vieytes, Christian Augusto" w:date="2022-03-24T09:51:00Z">
        <w:r w:rsidR="00F03196">
          <w:t xml:space="preserve">A </w:t>
        </w:r>
      </w:ins>
      <w:ins w:id="361" w:author="Maino Vieytes, Christian Augusto" w:date="2022-03-24T10:01:00Z">
        <w:r w:rsidR="00F03196">
          <w:t xml:space="preserve">Pearson </w:t>
        </w:r>
      </w:ins>
      <w:ins w:id="362" w:author="Maino Vieytes, Christian Augusto" w:date="2022-03-24T09:51:00Z">
        <w:r w:rsidR="00F03196">
          <w:t xml:space="preserve">correlation matrix was generated to evaluate relationships amongst the </w:t>
        </w:r>
      </w:ins>
      <w:ins w:id="363" w:author="Maino Vieytes, Christian Augusto" w:date="2022-03-24T09:52:00Z">
        <w:r w:rsidR="00F03196">
          <w:t>dietary patterns and foo</w:t>
        </w:r>
      </w:ins>
      <w:ins w:id="364" w:author="Maino Vieytes, Christian Augusto" w:date="2022-03-24T10:01:00Z">
        <w:r w:rsidR="0031029A">
          <w:t>d</w:t>
        </w:r>
      </w:ins>
      <w:ins w:id="365" w:author="Maino Vieytes, Christian Augusto" w:date="2022-03-24T09:52:00Z">
        <w:r w:rsidR="00F03196">
          <w:t xml:space="preserve"> groups in </w:t>
        </w:r>
      </w:ins>
      <w:ins w:id="366" w:author="Maino Vieytes, Christian Augusto" w:date="2022-04-01T11:34:00Z">
        <w:r w:rsidR="0021593C">
          <w:t>subsample B</w:t>
        </w:r>
      </w:ins>
      <w:ins w:id="367" w:author="Maino Vieytes, Christian Augusto" w:date="2022-03-24T09:52:00Z">
        <w:r w:rsidR="00F03196">
          <w:t xml:space="preserve"> (</w:t>
        </w:r>
        <w:r w:rsidR="00F03196">
          <w:rPr>
            <w:i/>
            <w:iCs/>
          </w:rPr>
          <w:t xml:space="preserve">n </w:t>
        </w:r>
        <w:r w:rsidR="00F03196">
          <w:t xml:space="preserve">= </w:t>
        </w:r>
      </w:ins>
      <w:ins w:id="368" w:author="Maino Vieytes, Christian Augusto" w:date="2022-04-01T11:34:00Z">
        <w:r w:rsidR="0021593C">
          <w:t>433</w:t>
        </w:r>
      </w:ins>
      <w:ins w:id="369" w:author="Maino Vieytes, Christian Augusto" w:date="2022-03-24T09:52:00Z">
        <w:r w:rsidR="00F03196">
          <w:t xml:space="preserve">). </w:t>
        </w:r>
      </w:ins>
      <w:r w:rsidR="00A04FF9">
        <w:t>To validate the extracted dietary patterns,</w:t>
      </w:r>
      <w:r w:rsidR="005B31A7">
        <w:t xml:space="preserve"> </w:t>
      </w:r>
      <w:ins w:id="370" w:author="Maino Vieytes, Christian Augusto" w:date="2022-03-24T09:40:00Z">
        <w:r w:rsidR="00C65638">
          <w:t xml:space="preserve">we used the loadings and coefficients </w:t>
        </w:r>
      </w:ins>
      <w:ins w:id="371" w:author="Maino Vieytes, Christian Augusto" w:date="2022-03-24T09:41:00Z">
        <w:r w:rsidR="00C65638">
          <w:t>(from the PCA and elastic net procedures</w:t>
        </w:r>
      </w:ins>
      <w:ins w:id="372" w:author="Maino Vieytes, Christian Augusto" w:date="2022-03-30T15:50:00Z">
        <w:r w:rsidR="00D57738">
          <w:t>, respectively</w:t>
        </w:r>
      </w:ins>
      <w:ins w:id="373" w:author="Maino Vieytes, Christian Augusto" w:date="2022-03-24T09:41:00Z">
        <w:r w:rsidR="00C65638">
          <w:t xml:space="preserve">) </w:t>
        </w:r>
      </w:ins>
      <w:ins w:id="374" w:author="Maino Vieytes, Christian Augusto" w:date="2022-03-24T09:40:00Z">
        <w:r w:rsidR="00C65638">
          <w:t>to compu</w:t>
        </w:r>
      </w:ins>
      <w:ins w:id="375" w:author="Maino Vieytes, Christian Augusto" w:date="2022-03-24T09:41:00Z">
        <w:r w:rsidR="00C65638">
          <w:t xml:space="preserve">te dietary patterns scores </w:t>
        </w:r>
      </w:ins>
      <w:ins w:id="376" w:author="Maino Vieytes, Christian Augusto" w:date="2022-03-30T15:50:00Z">
        <w:r w:rsidR="00D57738">
          <w:t>for subjects identifying with a history of cancer (</w:t>
        </w:r>
      </w:ins>
      <w:ins w:id="377" w:author="Maino Vieytes, Christian Augusto" w:date="2022-04-01T11:34:00Z">
        <w:r w:rsidR="00661262">
          <w:t xml:space="preserve">subsample A, </w:t>
        </w:r>
      </w:ins>
      <w:ins w:id="378" w:author="Maino Vieytes, Christian Augusto" w:date="2022-03-30T15:51:00Z">
        <w:r w:rsidR="00D57738">
          <w:rPr>
            <w:i/>
            <w:iCs/>
          </w:rPr>
          <w:t>n</w:t>
        </w:r>
        <w:r w:rsidR="00D57738">
          <w:t xml:space="preserve"> = 3,317)</w:t>
        </w:r>
      </w:ins>
      <w:ins w:id="379" w:author="Maino Vieytes, Christian Augusto" w:date="2022-04-04T09:25:00Z">
        <w:r w:rsidR="00705562">
          <w:t xml:space="preserve">. </w:t>
        </w:r>
      </w:ins>
      <w:ins w:id="380" w:author="Maino Vieytes, Christian Augusto" w:date="2022-03-30T15:46:00Z">
        <w:r w:rsidR="00D57738">
          <w:t xml:space="preserve">The validation phase of the analysis comprised two </w:t>
        </w:r>
      </w:ins>
      <w:ins w:id="381" w:author="Maino Vieytes, Christian Augusto" w:date="2022-03-30T15:47:00Z">
        <w:r w:rsidR="00D57738">
          <w:t xml:space="preserve">analytical goals: </w:t>
        </w:r>
      </w:ins>
      <w:proofErr w:type="spellStart"/>
      <w:ins w:id="382" w:author="Maino Vieytes, Christian Augusto" w:date="2022-03-30T15:48:00Z">
        <w:r w:rsidR="00D57738">
          <w:t>i</w:t>
        </w:r>
        <w:proofErr w:type="spellEnd"/>
        <w:r w:rsidR="00D57738">
          <w:t xml:space="preserve">) </w:t>
        </w:r>
      </w:ins>
      <w:ins w:id="383" w:author="Maino Vieytes, Christian Augusto" w:date="2022-03-30T15:47:00Z">
        <w:r w:rsidR="00D57738">
          <w:t xml:space="preserve">to assess the relationship </w:t>
        </w:r>
      </w:ins>
      <w:ins w:id="384" w:author="Maino Vieytes, Christian Augusto" w:date="2022-03-30T15:48:00Z">
        <w:r w:rsidR="00D57738">
          <w:t xml:space="preserve">in the cancer population </w:t>
        </w:r>
      </w:ins>
      <w:ins w:id="385" w:author="Maino Vieytes, Christian Augusto" w:date="2022-03-30T15:47:00Z">
        <w:r w:rsidR="00D57738">
          <w:t>between the extracted pattern scores and the risk of food insecur</w:t>
        </w:r>
      </w:ins>
      <w:ins w:id="386" w:author="Maino Vieytes, Christian Augusto" w:date="2022-03-30T15:48:00Z">
        <w:r w:rsidR="00D57738">
          <w:t>ity and ii) to assess the utility of these scores to predict meaningful clinical outcomes</w:t>
        </w:r>
      </w:ins>
      <w:ins w:id="387" w:author="Maino Vieytes, Christian Augusto" w:date="2022-03-30T15:51:00Z">
        <w:r w:rsidR="00D57738">
          <w:t xml:space="preserve"> </w:t>
        </w:r>
      </w:ins>
      <w:ins w:id="388" w:author="Maino Vieytes, Christian Augusto" w:date="2022-03-30T15:48:00Z">
        <w:r w:rsidR="00D57738">
          <w:t>(i.e., survival after a cancer diagnosis)</w:t>
        </w:r>
      </w:ins>
      <w:ins w:id="389" w:author="Maino Vieytes, Christian Augusto" w:date="2022-03-30T15:51:00Z">
        <w:r w:rsidR="00D57738">
          <w:t xml:space="preserve"> for food insecure cancer survivors</w:t>
        </w:r>
      </w:ins>
      <w:ins w:id="390" w:author="Maino Vieytes, Christian Augusto" w:date="2022-03-30T15:58:00Z">
        <w:r w:rsidR="00A326AD">
          <w:t xml:space="preserve"> (Figure 1)</w:t>
        </w:r>
      </w:ins>
      <w:ins w:id="391" w:author="Maino Vieytes, Christian Augusto" w:date="2022-03-30T15:46:00Z">
        <w:r w:rsidR="00D57738">
          <w:t xml:space="preserve">. </w:t>
        </w:r>
      </w:ins>
      <w:ins w:id="392" w:author="Maino Vieytes, Christian Augusto" w:date="2022-03-30T15:48:00Z">
        <w:r w:rsidR="00D57738">
          <w:t>To</w:t>
        </w:r>
      </w:ins>
      <w:ins w:id="393" w:author="Maino Vieytes, Christian Augusto" w:date="2022-03-30T15:49:00Z">
        <w:r w:rsidR="00D57738">
          <w:t xml:space="preserve"> ascertain the first goal of the validation phase, we proceeded with logistic regression</w:t>
        </w:r>
      </w:ins>
      <w:ins w:id="394" w:author="Maino Vieytes, Christian Augusto" w:date="2022-03-30T15:47:00Z">
        <w:r w:rsidR="00D57738">
          <w:t xml:space="preserve"> </w:t>
        </w:r>
      </w:ins>
      <w:ins w:id="395" w:author="Maino Vieytes, Christian Augusto" w:date="2022-03-30T15:49:00Z">
        <w:r w:rsidR="00D57738">
          <w:t xml:space="preserve">models </w:t>
        </w:r>
      </w:ins>
      <w:ins w:id="396" w:author="Maino Vieytes, Christian Augusto" w:date="2022-03-30T15:51:00Z">
        <w:r w:rsidR="009D3F39">
          <w:t>that mod</w:t>
        </w:r>
      </w:ins>
      <w:ins w:id="397" w:author="Maino Vieytes, Christian Augusto" w:date="2022-03-30T15:52:00Z">
        <w:r w:rsidR="009D3F39">
          <w:t xml:space="preserve">eled the log odds of being food insecure as a </w:t>
        </w:r>
      </w:ins>
      <w:ins w:id="398" w:author="Maino Vieytes, Christian Augusto" w:date="2022-03-30T15:53:00Z">
        <w:r w:rsidR="009D3F39">
          <w:t xml:space="preserve">function of </w:t>
        </w:r>
      </w:ins>
      <w:ins w:id="399" w:author="Maino Vieytes, Christian Augusto" w:date="2022-03-30T15:55:00Z">
        <w:r w:rsidR="009D3F39">
          <w:t xml:space="preserve">the </w:t>
        </w:r>
      </w:ins>
      <w:ins w:id="400" w:author="Maino Vieytes, Christian Augusto" w:date="2022-03-30T15:53:00Z">
        <w:r w:rsidR="009D3F39">
          <w:t xml:space="preserve">dietary patterns scores and relevant covariates. </w:t>
        </w:r>
      </w:ins>
      <w:ins w:id="401" w:author="Maino Vieytes, Christian Augusto" w:date="2022-03-30T15:54:00Z">
        <w:r w:rsidR="009D3F39">
          <w:t>This step included all subjects with a reported history of cancer (</w:t>
        </w:r>
      </w:ins>
      <w:ins w:id="402" w:author="Maino Vieytes, Christian Augusto" w:date="2022-04-01T11:35:00Z">
        <w:r w:rsidR="00661262">
          <w:t xml:space="preserve">subsample A, </w:t>
        </w:r>
      </w:ins>
      <w:ins w:id="403" w:author="Maino Vieytes, Christian Augusto" w:date="2022-03-30T15:54:00Z">
        <w:r w:rsidR="009D3F39">
          <w:rPr>
            <w:i/>
            <w:iCs/>
          </w:rPr>
          <w:t xml:space="preserve">n </w:t>
        </w:r>
        <w:r w:rsidR="009D3F39">
          <w:t xml:space="preserve">= 3,317). </w:t>
        </w:r>
      </w:ins>
    </w:p>
    <w:p w14:paraId="006304EF" w14:textId="2A9ADB1E" w:rsidR="003D4C26" w:rsidRDefault="0044740A" w:rsidP="005E4ACF">
      <w:pPr>
        <w:spacing w:line="480" w:lineRule="auto"/>
        <w:ind w:firstLine="720"/>
      </w:pPr>
      <w:del w:id="404" w:author="Maino Vieytes, Christian Augusto" w:date="2022-03-24T09:40:00Z">
        <w:r w:rsidDel="00C65638">
          <w:delText>Cox</w:delText>
        </w:r>
      </w:del>
      <w:del w:id="405" w:author="Maino Vieytes, Christian Augusto" w:date="2022-03-24T09:41:00Z">
        <w:r w:rsidDel="00C65638">
          <w:delText xml:space="preserve"> </w:delText>
        </w:r>
      </w:del>
      <w:del w:id="406" w:author="Maino Vieytes, Christian Augusto" w:date="2022-06-30T13:41:00Z">
        <w:r w:rsidDel="005E4ACF">
          <w:delText>proportional hazards models</w:delText>
        </w:r>
        <w:r w:rsidR="00534A39" w:rsidRPr="00794490" w:rsidDel="005E4ACF">
          <w:delText xml:space="preserve"> </w:delText>
        </w:r>
      </w:del>
      <w:del w:id="407" w:author="Maino Vieytes, Christian Augusto" w:date="2022-03-30T15:53:00Z">
        <w:r w:rsidDel="009D3F39">
          <w:delText xml:space="preserve">were fit </w:delText>
        </w:r>
      </w:del>
      <w:del w:id="408" w:author="Maino Vieytes, Christian Augusto" w:date="2022-06-30T13:41:00Z">
        <w:r w:rsidDel="005E4ACF">
          <w:delText>to</w:delText>
        </w:r>
        <w:r w:rsidR="00534A39" w:rsidRPr="00794490" w:rsidDel="005E4ACF">
          <w:delText xml:space="preserve"> assess the relationships between dietary pattern scores</w:delText>
        </w:r>
        <w:r w:rsidR="00A04FF9" w:rsidDel="005E4ACF">
          <w:delText xml:space="preserve">, </w:delText>
        </w:r>
      </w:del>
      <w:del w:id="409" w:author="Maino Vieytes, Christian Augusto" w:date="2022-03-30T15:53:00Z">
        <w:r w:rsidR="00A04FF9" w:rsidDel="009D3F39">
          <w:delText>modeled ordinally as quintiles,</w:delText>
        </w:r>
        <w:r w:rsidR="00534A39" w:rsidRPr="00794490" w:rsidDel="009D3F39">
          <w:delText xml:space="preserve"> </w:delText>
        </w:r>
      </w:del>
      <w:del w:id="410" w:author="Maino Vieytes, Christian Augusto" w:date="2022-06-30T13:41:00Z">
        <w:r w:rsidDel="005E4ACF">
          <w:delText>all-cause</w:delText>
        </w:r>
        <w:r w:rsidR="0089542B" w:rsidDel="005E4ACF">
          <w:delText xml:space="preserve"> and cancer-specific</w:delText>
        </w:r>
        <w:r w:rsidDel="005E4ACF">
          <w:delText xml:space="preserve"> mortalit</w:delText>
        </w:r>
        <w:r w:rsidR="0089542B" w:rsidDel="005E4ACF">
          <w:delText>ies</w:delText>
        </w:r>
      </w:del>
      <w:del w:id="411" w:author="Maino Vieytes, Christian Augusto" w:date="2022-03-30T15:53:00Z">
        <w:r w:rsidR="0089542B" w:rsidDel="009D3F39">
          <w:delText>,</w:delText>
        </w:r>
        <w:r w:rsidDel="009D3F39">
          <w:delText xml:space="preserve"> </w:delText>
        </w:r>
      </w:del>
      <w:del w:id="412" w:author="Maino Vieytes, Christian Augusto" w:date="2022-03-30T15:54:00Z">
        <w:r w:rsidDel="009D3F39">
          <w:delText xml:space="preserve">and </w:delText>
        </w:r>
      </w:del>
      <w:del w:id="413" w:author="Maino Vieytes, Christian Augusto" w:date="2022-06-30T13:41:00Z">
        <w:r w:rsidDel="005E4ACF">
          <w:delText>estimate</w:delText>
        </w:r>
        <w:r w:rsidR="0089542B" w:rsidDel="005E4ACF">
          <w:delText xml:space="preserve"> </w:delText>
        </w:r>
        <w:r w:rsidDel="005E4ACF">
          <w:delText>hazard ratios and 95% confidence intervals</w:delText>
        </w:r>
      </w:del>
      <w:del w:id="414" w:author="Maino Vieytes, Christian Augusto" w:date="2022-03-30T15:56:00Z">
        <w:r w:rsidDel="009D3F39">
          <w:delText xml:space="preserve"> for each quintile of the pattern scores</w:delText>
        </w:r>
      </w:del>
      <w:del w:id="415" w:author="Maino Vieytes, Christian Augusto" w:date="2022-06-30T13:41:00Z">
        <w:r w:rsidR="00534A39" w:rsidRPr="00794490" w:rsidDel="005E4ACF">
          <w:delText xml:space="preserve">. </w:delText>
        </w:r>
      </w:del>
      <w:moveToRangeStart w:id="416" w:author="Maino Vieytes, Christian Augusto" w:date="2022-03-30T16:01:00Z" w:name="move99548534"/>
      <w:moveTo w:id="417" w:author="Maino Vieytes, Christian Augusto" w:date="2022-03-30T16:01:00Z">
        <w:del w:id="418" w:author="Maino Vieytes, Christian Augusto" w:date="2022-06-30T13:41:00Z">
          <w:r w:rsidR="00A326AD" w:rsidDel="005E4ACF">
            <w:delText>A test for linear trend across the quintiles</w:delText>
          </w:r>
        </w:del>
        <w:del w:id="419" w:author="Maino Vieytes, Christian Augusto" w:date="2022-03-30T16:08:00Z">
          <w:r w:rsidR="00A326AD" w:rsidDel="00D36029">
            <w:delText xml:space="preserve"> </w:delText>
          </w:r>
        </w:del>
        <w:del w:id="420" w:author="Maino Vieytes, Christian Augusto" w:date="2022-06-30T13:41:00Z">
          <w:r w:rsidR="00A326AD" w:rsidDel="005E4ACF">
            <w:delText>was performed by assigning the median intake value of an observation’s</w:delText>
          </w:r>
          <w:r w:rsidR="00A326AD" w:rsidRPr="00A04FF9" w:rsidDel="005E4ACF">
            <w:delText xml:space="preserve"> respective quintile of intake for each of the </w:delText>
          </w:r>
          <w:r w:rsidR="00A326AD" w:rsidDel="005E4ACF">
            <w:delText>patterns</w:delText>
          </w:r>
          <w:r w:rsidR="00A326AD" w:rsidRPr="00A04FF9" w:rsidDel="005E4ACF">
            <w:delText>.</w:delText>
          </w:r>
        </w:del>
      </w:moveTo>
      <w:moveToRangeEnd w:id="416"/>
      <w:del w:id="421" w:author="Maino Vieytes, Christian Augusto" w:date="2022-03-30T16:03:00Z">
        <w:r w:rsidR="00FD0C54" w:rsidDel="004910E6">
          <w:delText>These</w:delText>
        </w:r>
        <w:r w:rsidR="00534A39" w:rsidRPr="00794490" w:rsidDel="004910E6">
          <w:delText xml:space="preserve"> </w:delText>
        </w:r>
      </w:del>
      <w:del w:id="422" w:author="Maino Vieytes, Christian Augusto" w:date="2022-06-30T13:41:00Z">
        <w:r w:rsidR="00534A39" w:rsidRPr="00794490" w:rsidDel="005E4ACF">
          <w:delText xml:space="preserve">analyses adjusted for </w:delText>
        </w:r>
        <w:r w:rsidR="00187C4C" w:rsidRPr="00187C4C" w:rsidDel="005E4ACF">
          <w:delText xml:space="preserve">age, </w:delText>
        </w:r>
      </w:del>
      <w:commentRangeStart w:id="423"/>
      <w:commentRangeStart w:id="424"/>
      <w:del w:id="425" w:author="Maino Vieytes, Christian Augusto" w:date="2022-03-24T10:03:00Z">
        <w:r w:rsidDel="0031029A">
          <w:delText>sex</w:delText>
        </w:r>
      </w:del>
      <w:commentRangeEnd w:id="423"/>
      <w:del w:id="426" w:author="Maino Vieytes, Christian Augusto" w:date="2022-06-30T13:25:00Z">
        <w:r w:rsidR="00536DC3" w:rsidDel="00797787">
          <w:rPr>
            <w:rStyle w:val="CommentReference"/>
          </w:rPr>
          <w:commentReference w:id="423"/>
        </w:r>
        <w:commentRangeEnd w:id="424"/>
        <w:r w:rsidR="00D743E5" w:rsidDel="00797787">
          <w:rPr>
            <w:rStyle w:val="CommentReference"/>
          </w:rPr>
          <w:commentReference w:id="424"/>
        </w:r>
      </w:del>
      <w:del w:id="427" w:author="Maino Vieytes, Christian Augusto" w:date="2022-06-30T13:41:00Z">
        <w:r w:rsidR="00187C4C" w:rsidRPr="00187C4C" w:rsidDel="005E4ACF">
          <w:delText xml:space="preserve">, </w:delText>
        </w:r>
        <w:r w:rsidR="00530B18" w:rsidDel="005E4ACF">
          <w:delText>FIPR</w:delText>
        </w:r>
        <w:r w:rsidR="00187C4C" w:rsidRPr="00187C4C" w:rsidDel="005E4ACF">
          <w:delText xml:space="preserve">, </w:delText>
        </w:r>
        <w:r w:rsidR="0005719E" w:rsidDel="005E4ACF">
          <w:delText xml:space="preserve">race/ethnicity, </w:delText>
        </w:r>
        <w:r w:rsidR="00187C4C" w:rsidRPr="00187C4C" w:rsidDel="005E4ACF">
          <w:delText xml:space="preserve">education, </w:delText>
        </w:r>
        <w:r w:rsidR="0000749D" w:rsidDel="005E4ACF">
          <w:delText>estimated caloric intake,</w:delText>
        </w:r>
        <w:r w:rsidR="00187C4C" w:rsidRPr="00187C4C" w:rsidDel="005E4ACF">
          <w:delText xml:space="preserve"> BMI, smoking status, site of primary cancer</w:delText>
        </w:r>
        <w:r w:rsidDel="005E4ACF">
          <w:delText xml:space="preserve">, </w:delText>
        </w:r>
        <w:r w:rsidR="00B01F8B" w:rsidDel="005E4ACF">
          <w:delText xml:space="preserve">estimated weekly MET minutes, </w:delText>
        </w:r>
        <w:r w:rsidDel="005E4ACF">
          <w:delText xml:space="preserve">and </w:delText>
        </w:r>
      </w:del>
      <w:del w:id="428" w:author="Maino Vieytes, Christian Augusto" w:date="2022-06-02T16:10:00Z">
        <w:r w:rsidDel="00A96134">
          <w:delText>CCI</w:delText>
        </w:r>
      </w:del>
      <w:del w:id="429" w:author="Maino Vieytes, Christian Augusto" w:date="2022-06-30T13:41:00Z">
        <w:r w:rsidDel="005E4ACF">
          <w:delText xml:space="preserve"> score</w:delText>
        </w:r>
        <w:r w:rsidR="001C2525" w:rsidDel="005E4ACF">
          <w:delText>.</w:delText>
        </w:r>
        <w:r w:rsidR="00C6398E" w:rsidDel="005E4ACF">
          <w:delText xml:space="preserve"> </w:delText>
        </w:r>
      </w:del>
      <w:r w:rsidR="00C6398E">
        <w:t xml:space="preserve">In order to minimize the </w:t>
      </w:r>
      <w:r w:rsidR="001D2109">
        <w:t xml:space="preserve">likelihood of </w:t>
      </w:r>
      <w:del w:id="430" w:author="Maino Vieytes, Christian Augusto" w:date="2022-03-17T14:14:00Z">
        <w:r w:rsidR="001D2109" w:rsidDel="00C618E4">
          <w:delText>overadjustment</w:delText>
        </w:r>
      </w:del>
      <w:ins w:id="431" w:author="Maino Vieytes, Christian Augusto" w:date="2022-03-17T14:14:00Z">
        <w:r w:rsidR="00C618E4">
          <w:t>collinearity</w:t>
        </w:r>
      </w:ins>
      <w:r w:rsidR="001D2109">
        <w:t xml:space="preserve">, alcohol consumption was not included as a covariate in these models given that </w:t>
      </w:r>
      <w:r w:rsidR="00FB4304">
        <w:t xml:space="preserve">the extracted patterns already considered alcohol consumption in their </w:t>
      </w:r>
      <w:r>
        <w:t>computation</w:t>
      </w:r>
      <w:r w:rsidR="00FB4304">
        <w:t>.</w:t>
      </w:r>
      <w:del w:id="432" w:author="Maino Vieytes, Christian Augusto" w:date="2022-03-30T16:03:00Z">
        <w:r w:rsidR="00A04FF9" w:rsidDel="004910E6">
          <w:delText xml:space="preserve"> </w:delText>
        </w:r>
        <w:r w:rsidR="007F1495" w:rsidDel="004910E6">
          <w:delText>Prior to analyses we evaluated the proportional hazards assumptions by fitting models with interaction terms between each of the covariates and time</w:delText>
        </w:r>
      </w:del>
      <w:ins w:id="433" w:author="Maino Vieytes, Christian Augusto" w:date="2022-03-30T16:03:00Z">
        <w:r w:rsidR="004910E6">
          <w:t xml:space="preserve"> </w:t>
        </w:r>
      </w:ins>
      <w:del w:id="434" w:author="Maino Vieytes, Christian Augusto" w:date="2022-03-30T16:03:00Z">
        <w:r w:rsidR="007F1495" w:rsidDel="004910E6">
          <w:delText xml:space="preserve">. </w:delText>
        </w:r>
      </w:del>
      <w:moveFromRangeStart w:id="435" w:author="Maino Vieytes, Christian Augusto" w:date="2022-03-30T16:01:00Z" w:name="move99548534"/>
      <w:moveFrom w:id="436" w:author="Maino Vieytes, Christian Augusto" w:date="2022-03-30T16:01:00Z">
        <w:r w:rsidR="00A04FF9" w:rsidDel="00A326AD">
          <w:t>A test for linear trend across the quintiles was performed by assigning the median intake value of an observation’s</w:t>
        </w:r>
        <w:r w:rsidR="00A04FF9" w:rsidRPr="00A04FF9" w:rsidDel="00A326AD">
          <w:t xml:space="preserve"> respective quintile of intake for each of the </w:t>
        </w:r>
        <w:r w:rsidR="00A04FF9" w:rsidDel="00A326AD">
          <w:t>patterns</w:t>
        </w:r>
        <w:r w:rsidR="00A04FF9" w:rsidRPr="00A04FF9" w:rsidDel="00A326AD">
          <w:t xml:space="preserve">. </w:t>
        </w:r>
      </w:moveFrom>
      <w:moveFromRangeEnd w:id="435"/>
      <w:del w:id="437" w:author="Maino Vieytes, Christian Augusto" w:date="2022-03-30T16:02:00Z">
        <w:r w:rsidR="006E26DE" w:rsidDel="004910E6">
          <w:delText>The</w:delText>
        </w:r>
        <w:r w:rsidR="00846CAA" w:rsidDel="004910E6">
          <w:delText xml:space="preserve"> scores were </w:delText>
        </w:r>
        <w:r w:rsidR="00C6398E" w:rsidDel="004910E6">
          <w:delText xml:space="preserve">also </w:delText>
        </w:r>
        <w:r w:rsidR="00846CAA" w:rsidDel="004910E6">
          <w:delText xml:space="preserve">modeled continuously, </w:delText>
        </w:r>
        <w:r w:rsidR="009B0C1A" w:rsidDel="004910E6">
          <w:delText>using</w:delText>
        </w:r>
        <w:r w:rsidR="00CB27F1" w:rsidDel="004910E6">
          <w:delText xml:space="preserve"> both first-order and second-order polynomials</w:delText>
        </w:r>
        <w:r w:rsidR="009B0C1A" w:rsidDel="004910E6">
          <w:delText xml:space="preserve"> in separate models</w:delText>
        </w:r>
        <w:r w:rsidR="00CB27F1" w:rsidDel="004910E6">
          <w:delText xml:space="preserve"> </w:delText>
        </w:r>
        <w:r w:rsidR="00A04FF9" w:rsidDel="004910E6">
          <w:delText>after scaling the original pattern variables by their respective standard deviation</w:delText>
        </w:r>
        <w:r w:rsidR="0000749D" w:rsidDel="004910E6">
          <w:delText>s</w:delText>
        </w:r>
        <w:r w:rsidR="00611D10" w:rsidDel="004910E6">
          <w:delText>.</w:delText>
        </w:r>
        <w:r w:rsidR="00846CAA" w:rsidDel="004910E6">
          <w:delText xml:space="preserve"> </w:delText>
        </w:r>
        <w:r w:rsidR="00A04FF9" w:rsidDel="004910E6">
          <w:delText>Finally</w:delText>
        </w:r>
        <w:r w:rsidR="006E26DE" w:rsidDel="004910E6">
          <w:delText xml:space="preserve">, </w:delText>
        </w:r>
        <w:r w:rsidR="00BA0C61" w:rsidDel="004910E6">
          <w:delText xml:space="preserve">we fit models with restricted cubic splines to assess the linear and dose-dependence relationship. These splines were fit with </w:delText>
        </w:r>
      </w:del>
      <w:del w:id="438" w:author="Maino Vieytes, Christian Augusto" w:date="2022-03-30T15:59:00Z">
        <w:r w:rsidR="00BA0C61" w:rsidDel="00A326AD">
          <w:delText xml:space="preserve">four </w:delText>
        </w:r>
      </w:del>
      <w:del w:id="439" w:author="Maino Vieytes, Christian Augusto" w:date="2022-03-30T16:02:00Z">
        <w:r w:rsidR="00BA0C61" w:rsidDel="004910E6">
          <w:delText>knots</w:delText>
        </w:r>
        <w:r w:rsidR="0067192B" w:rsidDel="004910E6">
          <w:delText xml:space="preserve"> </w:delText>
        </w:r>
      </w:del>
      <w:del w:id="440" w:author="Maino Vieytes, Christian Augusto" w:date="2022-03-30T15:59:00Z">
        <w:r w:rsidR="00BA0C61" w:rsidDel="00A326AD">
          <w:delText xml:space="preserve">set at the quintiles of each pattern </w:delText>
        </w:r>
      </w:del>
      <w:del w:id="441" w:author="Maino Vieytes, Christian Augusto" w:date="2022-03-30T16:02:00Z">
        <w:r w:rsidR="00BA0C61" w:rsidDel="004910E6">
          <w:delText xml:space="preserve">and were then plotted </w:delText>
        </w:r>
        <w:r w:rsidR="0067192B" w:rsidDel="004910E6">
          <w:delText xml:space="preserve">with the </w:delText>
        </w:r>
        <w:r w:rsidR="00BA0C61" w:rsidDel="004910E6">
          <w:delText>mean</w:delText>
        </w:r>
        <w:r w:rsidR="0067192B" w:rsidDel="004910E6">
          <w:delText xml:space="preserve"> score o</w:delText>
        </w:r>
        <w:r w:rsidR="00BA0C61" w:rsidDel="004910E6">
          <w:delText xml:space="preserve">f </w:delText>
        </w:r>
        <w:r w:rsidR="0067192B" w:rsidDel="004910E6">
          <w:delText>the dietary pattern as the referent</w:delText>
        </w:r>
        <w:r w:rsidR="00027F78" w:rsidDel="004910E6">
          <w:delText xml:space="preserve">. </w:delText>
        </w:r>
      </w:del>
      <w:r w:rsidR="007F1495">
        <w:t xml:space="preserve">To assess for effect modification, we fit additional stratified </w:t>
      </w:r>
      <w:ins w:id="442" w:author="Maino Vieytes, Christian Augusto" w:date="2022-03-30T16:04:00Z">
        <w:r w:rsidR="004910E6">
          <w:t>Cox proportional hazards</w:t>
        </w:r>
      </w:ins>
      <w:ins w:id="443" w:author="Maino Vieytes, Christian Augusto" w:date="2022-03-30T16:02:00Z">
        <w:r w:rsidR="004910E6">
          <w:t xml:space="preserve"> </w:t>
        </w:r>
      </w:ins>
      <w:r w:rsidR="007F1495">
        <w:t xml:space="preserve">models </w:t>
      </w:r>
      <w:r w:rsidR="00993296">
        <w:t xml:space="preserve">according to </w:t>
      </w:r>
      <w:del w:id="444" w:author="Maino Vieytes, Christian Augusto" w:date="2022-03-30T16:06:00Z">
        <w:r w:rsidR="00993296" w:rsidDel="004910E6">
          <w:delText xml:space="preserve">sex </w:delText>
        </w:r>
      </w:del>
      <w:ins w:id="445" w:author="Maino Vieytes, Christian Augusto" w:date="2022-06-30T13:26:00Z">
        <w:r w:rsidR="00797787">
          <w:t>sex</w:t>
        </w:r>
      </w:ins>
      <w:ins w:id="446" w:author="Maino Vieytes, Christian Augusto" w:date="2022-03-30T16:06:00Z">
        <w:r w:rsidR="004910E6">
          <w:t>, age,</w:t>
        </w:r>
      </w:ins>
      <w:del w:id="447" w:author="Maino Vieytes, Christian Augusto" w:date="2022-03-30T16:06:00Z">
        <w:r w:rsidR="00993296" w:rsidDel="004910E6">
          <w:delText>and</w:delText>
        </w:r>
      </w:del>
      <w:r w:rsidR="00993296">
        <w:t xml:space="preserve"> </w:t>
      </w:r>
      <w:ins w:id="448" w:author="Maino Vieytes, Christian Augusto" w:date="2022-03-30T16:06:00Z">
        <w:r w:rsidR="004910E6">
          <w:t>and physical activity (w</w:t>
        </w:r>
      </w:ins>
      <w:ins w:id="449" w:author="Maino Vieytes, Christian Augusto" w:date="2022-03-30T16:07:00Z">
        <w:r w:rsidR="004910E6">
          <w:t xml:space="preserve">eekly MET minutes = 0 vs weekly MET minutes &gt; 0) </w:t>
        </w:r>
      </w:ins>
      <w:del w:id="450" w:author="Maino Vieytes, Christian Augusto" w:date="2022-03-30T16:06:00Z">
        <w:r w:rsidR="00993296" w:rsidDel="004910E6">
          <w:delText xml:space="preserve">race </w:delText>
        </w:r>
      </w:del>
      <w:r w:rsidR="00993296">
        <w:t>categories</w:t>
      </w:r>
      <w:r w:rsidR="007F1495">
        <w:t xml:space="preserve">. </w:t>
      </w:r>
      <w:r w:rsidR="00B33AAC">
        <w:t xml:space="preserve">We accounted for the complex and multi-stage probability design of the study by </w:t>
      </w:r>
      <w:r w:rsidR="00CF6A20">
        <w:t xml:space="preserve">following NCHS analytical guidelines and weighting our analyses accordingly </w:t>
      </w:r>
      <w:r w:rsidR="00CF6A20">
        <w:fldChar w:fldCharType="begin"/>
      </w:r>
      <w:r w:rsidR="00CD6650">
        <w:instrText xml:space="preserve"> ADDIN ZOTERO_ITEM CSL_CITATION {"citationID":"qCkpilQc","properties":{"formattedCitation":"[40]","plainCitation":"[40]","noteIndex":0},"citationItems":[{"id":1565,"uris":["http://zotero.org/users/local/S8X13ARX/items/5J5UUH7A"],"itemData":{"id":1565,"type":"article-journal","container-title":"Vital and Health Statistics Series 2","issue":"161","page":"1-16","title":"National Health and Nutrition Examination Survey. Analytics Guidelines, 1999-2010","author":[{"literal":"Clifford Johnson"},{"family":"Paulose-Ram","given":"Ryne"},{"family":"Ogden","given":"Cynthia L."},{"family":"Carroll","given":"Margaret"},{"family":"Kruszan-Moran","given":"Deanna"},{"family":"Dohrmann","given":"Sylvia"},{"family":"Curtin","given":"Lester"}],"issued":{"date-parts":[["2013",9]]}}}],"schema":"https://github.com/citation-style-language/schema/raw/master/csl-citation.json"} </w:instrText>
      </w:r>
      <w:r w:rsidR="00CF6A20">
        <w:fldChar w:fldCharType="separate"/>
      </w:r>
      <w:r w:rsidR="00CD6650">
        <w:rPr>
          <w:noProof/>
        </w:rPr>
        <w:t>[40]</w:t>
      </w:r>
      <w:r w:rsidR="00CF6A20">
        <w:fldChar w:fldCharType="end"/>
      </w:r>
      <w:r w:rsidR="00CF6A20">
        <w:t>.</w:t>
      </w:r>
      <w:r w:rsidR="00B33AAC">
        <w:t xml:space="preserve"> </w:t>
      </w:r>
      <w:r w:rsidR="00CF6A20">
        <w:t xml:space="preserve">All </w:t>
      </w:r>
      <w:r w:rsidR="00534A39" w:rsidRPr="00794490">
        <w:t xml:space="preserve">analyses were conducted at </w:t>
      </w:r>
      <m:oMath>
        <m:r>
          <w:rPr>
            <w:rFonts w:ascii="Cambria Math" w:hAnsi="Cambria Math"/>
          </w:rPr>
          <m:t>α</m:t>
        </m:r>
      </m:oMath>
      <w:r w:rsidR="00F615DD">
        <w:rPr>
          <w:rFonts w:eastAsiaTheme="minorEastAsia"/>
        </w:rPr>
        <w:t xml:space="preserve"> </w:t>
      </w:r>
      <w:r w:rsidR="00534A39" w:rsidRPr="00794490">
        <w:rPr>
          <w:rFonts w:eastAsiaTheme="minorEastAsia"/>
        </w:rPr>
        <w:t>=</w:t>
      </w:r>
      <w:r w:rsidR="00F615DD">
        <w:rPr>
          <w:rFonts w:eastAsiaTheme="minorEastAsia"/>
        </w:rPr>
        <w:t xml:space="preserve"> </w:t>
      </w:r>
      <w:r w:rsidR="00534A39" w:rsidRPr="00794490">
        <w:rPr>
          <w:rFonts w:eastAsiaTheme="minorEastAsia"/>
        </w:rPr>
        <w:t>0.05</w:t>
      </w:r>
      <w:r w:rsidR="00360413">
        <w:rPr>
          <w:rFonts w:eastAsiaTheme="minorEastAsia"/>
        </w:rPr>
        <w:t xml:space="preserve"> </w:t>
      </w:r>
      <w:r w:rsidR="00360413" w:rsidRPr="00794490">
        <w:rPr>
          <w:rFonts w:eastAsiaTheme="minorEastAsia"/>
        </w:rPr>
        <w:t>and were performed in R</w:t>
      </w:r>
      <w:r w:rsidR="00360413">
        <w:rPr>
          <w:rFonts w:eastAsiaTheme="minorEastAsia"/>
        </w:rPr>
        <w:t>S</w:t>
      </w:r>
      <w:r w:rsidR="00360413" w:rsidRPr="00794490">
        <w:rPr>
          <w:rFonts w:eastAsiaTheme="minorEastAsia"/>
        </w:rPr>
        <w:t>tudio</w:t>
      </w:r>
      <w:r w:rsidR="00BE12B5">
        <w:rPr>
          <w:rFonts w:eastAsiaTheme="minorEastAsia"/>
        </w:rPr>
        <w:t xml:space="preserve"> version 1.4</w:t>
      </w:r>
      <w:r w:rsidR="00360413" w:rsidRPr="00794490">
        <w:t>.</w:t>
      </w:r>
      <w:ins w:id="451" w:author="Maino Vieytes, Christian Augusto" w:date="2022-03-30T16:09:00Z">
        <w:r w:rsidR="00355D33">
          <w:t xml:space="preserve"> Accompanying code and data files to reproduce the analyses described can be found </w:t>
        </w:r>
        <w:commentRangeStart w:id="452"/>
        <w:r w:rsidR="00355D33">
          <w:t>at</w:t>
        </w:r>
        <w:commentRangeEnd w:id="452"/>
        <w:r w:rsidR="00355D33">
          <w:rPr>
            <w:rStyle w:val="CommentReference"/>
          </w:rPr>
          <w:commentReference w:id="452"/>
        </w:r>
        <w:r w:rsidR="00355D33">
          <w:t>:</w:t>
        </w:r>
      </w:ins>
    </w:p>
    <w:p w14:paraId="3195439B" w14:textId="426EB274" w:rsidR="00360413" w:rsidRDefault="00360413" w:rsidP="00360413">
      <w:pPr>
        <w:spacing w:line="480" w:lineRule="auto"/>
      </w:pPr>
    </w:p>
    <w:p w14:paraId="2BC0D93E" w14:textId="40F50293" w:rsidR="00360413" w:rsidRDefault="00360413" w:rsidP="00360413">
      <w:pPr>
        <w:rPr>
          <w:b/>
          <w:bCs/>
        </w:rPr>
      </w:pPr>
      <w:r w:rsidRPr="00A247A0">
        <w:rPr>
          <w:b/>
          <w:bCs/>
        </w:rPr>
        <w:lastRenderedPageBreak/>
        <w:t>Results</w:t>
      </w:r>
    </w:p>
    <w:p w14:paraId="127089B6" w14:textId="43A3E997" w:rsidR="00BF214D" w:rsidRPr="00360413" w:rsidRDefault="00BF214D" w:rsidP="00360413">
      <w:pPr>
        <w:rPr>
          <w:b/>
          <w:bCs/>
        </w:rPr>
      </w:pPr>
    </w:p>
    <w:p w14:paraId="7A3B5F3A" w14:textId="51140926" w:rsidR="008D3EC3" w:rsidRDefault="008C5BEC" w:rsidP="00EF2FAD">
      <w:pPr>
        <w:spacing w:line="480" w:lineRule="auto"/>
        <w:ind w:firstLine="720"/>
      </w:pPr>
      <w:r>
        <w:t xml:space="preserve">Sociodemographic, clinical, and behavioral characteristics are summarized in Table 1. On average, those with a reported history of cancer and with self-identified low food security </w:t>
      </w:r>
      <w:r w:rsidR="00821C27">
        <w:t xml:space="preserve">were </w:t>
      </w:r>
      <w:r w:rsidR="00615D65">
        <w:t xml:space="preserve">younger than food secure </w:t>
      </w:r>
      <w:del w:id="453" w:author="Maino Vieytes, Christian Augusto" w:date="2022-04-04T09:25:00Z">
        <w:r w:rsidR="00615D65" w:rsidDel="00705562">
          <w:delText xml:space="preserve">individuals with a </w:delText>
        </w:r>
      </w:del>
      <w:r w:rsidR="00615D65">
        <w:t xml:space="preserve">cancer </w:t>
      </w:r>
      <w:del w:id="454" w:author="Maino Vieytes, Christian Augusto" w:date="2022-04-04T09:25:00Z">
        <w:r w:rsidR="00615D65" w:rsidDel="00705562">
          <w:delText>diagnosis</w:delText>
        </w:r>
      </w:del>
      <w:ins w:id="455" w:author="Maino Vieytes, Christian Augusto" w:date="2022-04-04T09:25:00Z">
        <w:r w:rsidR="00705562">
          <w:t>survivors</w:t>
        </w:r>
      </w:ins>
      <w:r w:rsidR="00761154">
        <w:t xml:space="preserve">, </w:t>
      </w:r>
      <w:del w:id="456" w:author="Maino Vieytes, Christian Augusto" w:date="2022-03-24T15:43:00Z">
        <w:r w:rsidR="00D13E73" w:rsidDel="00A11CEA">
          <w:delText xml:space="preserve">overwhelmingly </w:delText>
        </w:r>
      </w:del>
      <w:ins w:id="457" w:author="Maino Vieytes, Christian Augusto" w:date="2022-03-24T15:43:00Z">
        <w:r w:rsidR="00A11CEA">
          <w:t xml:space="preserve">were more likely to identify as </w:t>
        </w:r>
      </w:ins>
      <w:r w:rsidR="00D13E73">
        <w:t>female</w:t>
      </w:r>
      <w:r w:rsidR="00761154">
        <w:t xml:space="preserve">, </w:t>
      </w:r>
      <w:ins w:id="458" w:author="Maino Vieytes, Christian Augusto" w:date="2022-03-25T12:54:00Z">
        <w:r w:rsidR="00F628A4">
          <w:t xml:space="preserve">live in a home with </w:t>
        </w:r>
      </w:ins>
      <w:ins w:id="459" w:author="Maino Vieytes, Christian Augusto" w:date="2022-03-25T12:55:00Z">
        <w:r w:rsidR="00F628A4" w:rsidRPr="00F628A4">
          <w:rPr>
            <w:rPrChange w:id="460" w:author="Maino Vieytes, Christian Augusto" w:date="2022-03-25T12:55:00Z">
              <w:rPr>
                <w:sz w:val="20"/>
                <w:szCs w:val="20"/>
              </w:rPr>
            </w:rPrChange>
          </w:rPr>
          <w:sym w:font="Symbol" w:char="F0B3"/>
        </w:r>
        <w:r w:rsidR="00F628A4">
          <w:rPr>
            <w:sz w:val="20"/>
            <w:szCs w:val="20"/>
          </w:rPr>
          <w:t xml:space="preserve"> </w:t>
        </w:r>
        <w:r w:rsidR="00F628A4">
          <w:t>5 individuals</w:t>
        </w:r>
      </w:ins>
      <w:ins w:id="461" w:author="Maino Vieytes, Christian Augusto" w:date="2022-03-25T13:23:00Z">
        <w:r w:rsidR="003276AF">
          <w:t>,</w:t>
        </w:r>
      </w:ins>
      <w:ins w:id="462" w:author="Maino Vieytes, Christian Augusto" w:date="2022-03-25T12:55:00Z">
        <w:r w:rsidR="00F628A4">
          <w:t xml:space="preserve"> </w:t>
        </w:r>
      </w:ins>
      <w:r w:rsidR="00761154">
        <w:t xml:space="preserve">and </w:t>
      </w:r>
      <w:del w:id="463" w:author="Maino Vieytes, Christian Augusto" w:date="2022-03-24T15:43:00Z">
        <w:r w:rsidR="00761154" w:rsidDel="00A11CEA">
          <w:delText xml:space="preserve">were more likely to </w:delText>
        </w:r>
      </w:del>
      <w:r w:rsidR="00761154">
        <w:t>belong to a minority group</w:t>
      </w:r>
      <w:r w:rsidR="00D13E73">
        <w:t xml:space="preserve"> compared to </w:t>
      </w:r>
      <w:r w:rsidR="00821C27">
        <w:t>those identifying as food secure with a history of cancer</w:t>
      </w:r>
      <w:r w:rsidR="00761154">
        <w:t xml:space="preserve"> who were older, had a more balanced ratio of the sexes, and were disproportionally white</w:t>
      </w:r>
      <w:r w:rsidR="00EB5B5F">
        <w:t xml:space="preserve">. </w:t>
      </w:r>
      <w:r w:rsidR="00720764">
        <w:t xml:space="preserve">Food insecure </w:t>
      </w:r>
      <w:r w:rsidR="00761154">
        <w:t>survivors</w:t>
      </w:r>
      <w:r w:rsidR="00720764">
        <w:t xml:space="preserve"> also </w:t>
      </w:r>
      <w:r w:rsidR="005F3E43">
        <w:t>had</w:t>
      </w:r>
      <w:r w:rsidR="00720764">
        <w:t xml:space="preserve"> lower attained educational status compared to food secure individuals</w:t>
      </w:r>
      <w:r w:rsidR="005F3E43">
        <w:t xml:space="preserve">, tended to have a </w:t>
      </w:r>
      <w:r w:rsidR="00821C27">
        <w:t xml:space="preserve">lower </w:t>
      </w:r>
      <w:r w:rsidR="00530B18">
        <w:t>FIPR</w:t>
      </w:r>
      <w:r w:rsidR="005F3E43">
        <w:t>,</w:t>
      </w:r>
      <w:ins w:id="464" w:author="Maino Vieytes, Christian Augusto" w:date="2022-03-25T11:12:00Z">
        <w:r w:rsidR="00E93614">
          <w:t xml:space="preserve"> reported </w:t>
        </w:r>
        <w:commentRangeStart w:id="465"/>
        <w:r w:rsidR="00E93614">
          <w:t xml:space="preserve">being more physically active </w:t>
        </w:r>
      </w:ins>
      <w:commentRangeEnd w:id="465"/>
      <w:r w:rsidR="00F8375D">
        <w:rPr>
          <w:rStyle w:val="CommentReference"/>
        </w:rPr>
        <w:commentReference w:id="465"/>
      </w:r>
      <w:ins w:id="466" w:author="Maino Vieytes, Christian Augusto" w:date="2022-03-25T11:12:00Z">
        <w:r w:rsidR="00E93614">
          <w:t>throughout the week,</w:t>
        </w:r>
      </w:ins>
      <w:r w:rsidR="005F3E43">
        <w:t xml:space="preserve"> and were more likely to be receiving food assistance through </w:t>
      </w:r>
      <w:del w:id="467" w:author="Maino Vieytes, Christian Augusto" w:date="2022-03-24T15:49:00Z">
        <w:r w:rsidR="005F3E43" w:rsidDel="00A11CEA">
          <w:delText xml:space="preserve">the </w:delText>
        </w:r>
      </w:del>
      <w:r w:rsidR="005F3E43">
        <w:t>SNAP</w:t>
      </w:r>
      <w:ins w:id="468" w:author="Maino Vieytes, Christian Augusto" w:date="2022-03-25T11:13:00Z">
        <w:r w:rsidR="00937B77">
          <w:t xml:space="preserve"> in addition to, on average, consuming over 200 fewer daily calories compared to their food secure counterparts</w:t>
        </w:r>
      </w:ins>
      <w:del w:id="469" w:author="Maino Vieytes, Christian Augusto" w:date="2022-03-24T15:49:00Z">
        <w:r w:rsidR="005F3E43" w:rsidDel="00A11CEA">
          <w:delText xml:space="preserve"> program</w:delText>
        </w:r>
      </w:del>
      <w:r w:rsidR="00543703">
        <w:t>.</w:t>
      </w:r>
      <w:r w:rsidR="000C50C0">
        <w:t xml:space="preserve"> </w:t>
      </w:r>
      <w:del w:id="470" w:author="Anna Arthur" w:date="2022-05-23T10:20:00Z">
        <w:r w:rsidR="00761154" w:rsidDel="00F8375D">
          <w:delText>With regard to</w:delText>
        </w:r>
      </w:del>
      <w:ins w:id="471" w:author="Anna Arthur" w:date="2022-05-23T10:20:00Z">
        <w:r w:rsidR="00F8375D">
          <w:t>Regarding</w:t>
        </w:r>
      </w:ins>
      <w:r w:rsidR="00761154">
        <w:t xml:space="preserve"> cancer site, food insecure survivors disproportionally reported genitourinary cancers as their primary form of cancer compared to a lower rate in the food secure sample. </w:t>
      </w:r>
      <w:r w:rsidR="00DC47A6">
        <w:t xml:space="preserve">There </w:t>
      </w:r>
      <w:r w:rsidR="00761154">
        <w:t>was no gross difference observed in</w:t>
      </w:r>
      <w:r w:rsidR="00DC47A6">
        <w:t xml:space="preserve"> time-since-diagnosis across the two groups</w:t>
      </w:r>
      <w:ins w:id="472" w:author="Anna Arthur" w:date="2022-05-23T10:20:00Z">
        <w:r w:rsidR="00F8375D">
          <w:t>,</w:t>
        </w:r>
      </w:ins>
      <w:r w:rsidR="00DC47A6">
        <w:t xml:space="preserve"> though food insecure individuals had a larger mean </w:t>
      </w:r>
      <w:commentRangeStart w:id="473"/>
      <w:del w:id="474" w:author="Maino Vieytes, Christian Augusto" w:date="2022-06-02T16:10:00Z">
        <w:r w:rsidR="00DC47A6" w:rsidDel="00A96134">
          <w:delText>CCI</w:delText>
        </w:r>
      </w:del>
      <w:proofErr w:type="spellStart"/>
      <w:ins w:id="475" w:author="Maino Vieytes, Christian Augusto" w:date="2022-06-02T16:11:00Z">
        <w:r w:rsidR="00A96134">
          <w:t>Charlson</w:t>
        </w:r>
        <w:proofErr w:type="spellEnd"/>
        <w:r w:rsidR="00A96134">
          <w:t xml:space="preserve"> Comorbidity Index</w:t>
        </w:r>
      </w:ins>
      <w:r w:rsidR="00DC47A6">
        <w:t xml:space="preserve"> </w:t>
      </w:r>
      <w:commentRangeEnd w:id="473"/>
      <w:r w:rsidR="00F8375D">
        <w:rPr>
          <w:rStyle w:val="CommentReference"/>
        </w:rPr>
        <w:commentReference w:id="473"/>
      </w:r>
      <w:r w:rsidR="00DC47A6">
        <w:t>score than food secure participants.</w:t>
      </w:r>
      <w:r w:rsidR="00761154">
        <w:t xml:space="preserve"> Finally, those identifying as food insecure were more likely to report being current smokers than food secure individuals with cancer.</w:t>
      </w:r>
    </w:p>
    <w:p w14:paraId="61C6B29D" w14:textId="77777777" w:rsidR="0060685B" w:rsidRDefault="0060685B" w:rsidP="00EF2FAD">
      <w:pPr>
        <w:spacing w:line="480" w:lineRule="auto"/>
        <w:ind w:firstLine="720"/>
      </w:pPr>
    </w:p>
    <w:p w14:paraId="7116FC0B" w14:textId="318AACB0" w:rsidR="0060685B" w:rsidRPr="0060685B" w:rsidRDefault="0060685B" w:rsidP="0060685B">
      <w:pPr>
        <w:spacing w:line="480" w:lineRule="auto"/>
        <w:rPr>
          <w:i/>
          <w:iCs/>
        </w:rPr>
      </w:pPr>
      <w:r>
        <w:rPr>
          <w:i/>
          <w:iCs/>
        </w:rPr>
        <w:t>Discovery Phase: Dietary Patterns Extraction</w:t>
      </w:r>
    </w:p>
    <w:p w14:paraId="18BCE3D5" w14:textId="77777777" w:rsidR="00F8375D" w:rsidRDefault="00056949" w:rsidP="002E24ED">
      <w:pPr>
        <w:spacing w:line="480" w:lineRule="auto"/>
        <w:ind w:firstLine="720"/>
        <w:rPr>
          <w:ins w:id="476" w:author="Anna Arthur" w:date="2022-05-23T10:22:00Z"/>
        </w:rPr>
      </w:pPr>
      <w:r>
        <w:t xml:space="preserve">There were </w:t>
      </w:r>
      <w:r w:rsidR="00206D53">
        <w:t>six</w:t>
      </w:r>
      <w:r>
        <w:t xml:space="preserve"> dietary patterns extracted from the </w:t>
      </w:r>
      <w:r w:rsidR="00AD1798">
        <w:t>elastic net</w:t>
      </w:r>
      <w:r>
        <w:t xml:space="preserve"> and</w:t>
      </w:r>
      <w:r w:rsidR="00AD1798">
        <w:t xml:space="preserve"> PCA</w:t>
      </w:r>
      <w:r>
        <w:t xml:space="preserve"> procedures. </w:t>
      </w:r>
      <w:r w:rsidR="00EC4539">
        <w:t xml:space="preserve">The patterns derived </w:t>
      </w:r>
      <w:r w:rsidR="00082611">
        <w:t>using</w:t>
      </w:r>
      <w:r w:rsidR="00EC4539">
        <w:t xml:space="preserve"> elastic net</w:t>
      </w:r>
      <w:r w:rsidR="005F3E43">
        <w:t>s</w:t>
      </w:r>
      <w:r w:rsidR="00EC4539">
        <w:t xml:space="preserve"> were named according to the outcome variable used in each of those models</w:t>
      </w:r>
      <w:ins w:id="477" w:author="Maino Vieytes, Christian Augusto" w:date="2022-03-31T14:43:00Z">
        <w:r w:rsidR="002A2519">
          <w:t xml:space="preserve"> (we named these the Food Insecurity (FI), Age, SNAP, and Household Size patterns, respectively)</w:t>
        </w:r>
      </w:ins>
      <w:r w:rsidR="00EC4539">
        <w:t xml:space="preserve">. </w:t>
      </w:r>
      <w:ins w:id="478" w:author="Maino Vieytes, Christian Augusto" w:date="2022-04-01T09:52:00Z">
        <w:r w:rsidR="009E5007">
          <w:t xml:space="preserve">Supplementary </w:t>
        </w:r>
      </w:ins>
      <w:r w:rsidR="00082611">
        <w:t xml:space="preserve">Figure </w:t>
      </w:r>
      <w:ins w:id="479" w:author="Maino Vieytes, Christian Augusto" w:date="2022-04-04T10:45:00Z">
        <w:r w:rsidR="00560204">
          <w:t>2</w:t>
        </w:r>
      </w:ins>
      <w:del w:id="480" w:author="Maino Vieytes, Christian Augusto" w:date="2022-04-01T09:52:00Z">
        <w:r w:rsidR="00082611" w:rsidDel="009E5007">
          <w:delText>2</w:delText>
        </w:r>
      </w:del>
      <w:r w:rsidR="00296CD4">
        <w:t xml:space="preserve"> illustrates the optimal combinations of </w:t>
      </w:r>
      <m:oMath>
        <m:r>
          <w:rPr>
            <w:rFonts w:ascii="Cambria Math" w:hAnsi="Cambria Math"/>
          </w:rPr>
          <m:t>λ</m:t>
        </m:r>
      </m:oMath>
      <w:r w:rsidR="00296CD4">
        <w:t xml:space="preserve"> and </w:t>
      </w:r>
      <m:oMath>
        <m:r>
          <w:rPr>
            <w:rFonts w:ascii="Cambria Math" w:hAnsi="Cambria Math"/>
          </w:rPr>
          <m:t>α</m:t>
        </m:r>
      </m:oMath>
      <w:r w:rsidR="00296CD4">
        <w:t xml:space="preserve"> that were ultimately </w:t>
      </w:r>
      <w:r w:rsidR="005F3E43">
        <w:t>selected</w:t>
      </w:r>
      <w:r w:rsidR="00296CD4">
        <w:t xml:space="preserve"> for each model. </w:t>
      </w:r>
      <w:r w:rsidR="0041382F">
        <w:t xml:space="preserve">For </w:t>
      </w:r>
      <w:del w:id="481" w:author="Maino Vieytes, Christian Augusto" w:date="2022-04-01T10:48:00Z">
        <w:r w:rsidR="0041382F" w:rsidDel="00C42484">
          <w:delText>three of the four models</w:delText>
        </w:r>
      </w:del>
      <w:ins w:id="482" w:author="Maino Vieytes, Christian Augusto" w:date="2022-04-01T10:48:00Z">
        <w:r w:rsidR="00C42484">
          <w:t xml:space="preserve">the model with food insecurity as the response </w:t>
        </w:r>
        <w:r w:rsidR="00C42484">
          <w:lastRenderedPageBreak/>
          <w:t>variable</w:t>
        </w:r>
      </w:ins>
      <w:r w:rsidR="0041382F">
        <w:t xml:space="preserve">, the </w:t>
      </w:r>
      <w:r w:rsidR="005F3E43">
        <w:t>LASSO</w:t>
      </w:r>
      <w:r w:rsidR="0041382F">
        <w:t xml:space="preserve"> </w:t>
      </w:r>
      <w:r w:rsidR="00082611">
        <w:t>regression (</w:t>
      </w:r>
      <m:oMath>
        <m:r>
          <w:rPr>
            <w:rFonts w:ascii="Cambria Math" w:hAnsi="Cambria Math"/>
          </w:rPr>
          <m:t>α=1)</m:t>
        </m:r>
      </m:oMath>
      <w:r w:rsidR="00082611">
        <w:t xml:space="preserve"> s</w:t>
      </w:r>
      <w:r w:rsidR="0041382F">
        <w:t xml:space="preserve">olution was optimal while the </w:t>
      </w:r>
      <w:r w:rsidR="00082611">
        <w:t>ridge regression solution (</w:t>
      </w:r>
      <m:oMath>
        <m:r>
          <w:rPr>
            <w:rFonts w:ascii="Cambria Math" w:hAnsi="Cambria Math"/>
          </w:rPr>
          <m:t>α=0)</m:t>
        </m:r>
      </m:oMath>
      <w:r w:rsidR="00082611">
        <w:t xml:space="preserve"> was the optimal </w:t>
      </w:r>
      <w:r w:rsidR="0041382F">
        <w:t xml:space="preserve">model for the </w:t>
      </w:r>
      <w:r w:rsidR="00082611">
        <w:t xml:space="preserve">model with </w:t>
      </w:r>
      <w:del w:id="483" w:author="Maino Vieytes, Christian Augusto" w:date="2022-04-01T10:49:00Z">
        <w:r w:rsidR="00082611" w:rsidDel="00C42484">
          <w:delText xml:space="preserve">age </w:delText>
        </w:r>
      </w:del>
      <w:ins w:id="484" w:author="Maino Vieytes, Christian Augusto" w:date="2022-04-01T10:49:00Z">
        <w:r w:rsidR="00C42484">
          <w:t xml:space="preserve">household size </w:t>
        </w:r>
      </w:ins>
      <w:r w:rsidR="00082611">
        <w:t xml:space="preserve">as the </w:t>
      </w:r>
      <w:del w:id="485" w:author="Maino Vieytes, Christian Augusto" w:date="2022-04-01T10:49:00Z">
        <w:r w:rsidR="00082611" w:rsidDel="00C42484">
          <w:delText>outcome</w:delText>
        </w:r>
      </w:del>
      <w:ins w:id="486" w:author="Maino Vieytes, Christian Augusto" w:date="2022-04-01T10:49:00Z">
        <w:r w:rsidR="00C42484">
          <w:t>response</w:t>
        </w:r>
      </w:ins>
      <w:r w:rsidR="0041382F">
        <w:t>.</w:t>
      </w:r>
      <w:ins w:id="487" w:author="Maino Vieytes, Christian Augusto" w:date="2022-04-01T10:47:00Z">
        <w:r w:rsidR="00C42484">
          <w:t xml:space="preserve"> </w:t>
        </w:r>
      </w:ins>
      <w:ins w:id="488" w:author="Maino Vieytes, Christian Augusto" w:date="2022-04-01T10:49:00Z">
        <w:r w:rsidR="00C42484">
          <w:t>The models with age and SNAP benefits as the outcomes had solutions in the elastic net range</w:t>
        </w:r>
      </w:ins>
      <w:ins w:id="489" w:author="Maino Vieytes, Christian Augusto" w:date="2022-04-01T10:50:00Z">
        <w:r w:rsidR="00C42484">
          <w:t xml:space="preserve">, </w:t>
        </w:r>
      </w:ins>
      <m:oMath>
        <m:r>
          <w:ins w:id="490" w:author="Maino Vieytes, Christian Augusto" w:date="2022-04-01T10:50:00Z">
            <w:rPr>
              <w:rFonts w:ascii="Cambria Math" w:hAnsi="Cambria Math"/>
            </w:rPr>
            <m:t>α∈</m:t>
          </w:ins>
        </m:r>
      </m:oMath>
      <w:ins w:id="491" w:author="Maino Vieytes, Christian Augusto" w:date="2022-04-01T10:49:00Z">
        <w:r w:rsidR="00C42484">
          <w:t xml:space="preserve"> (0,1). </w:t>
        </w:r>
      </w:ins>
      <w:ins w:id="492" w:author="Maino Vieytes, Christian Augusto" w:date="2022-04-01T10:50:00Z">
        <w:r w:rsidR="00C42484">
          <w:t>The</w:t>
        </w:r>
      </w:ins>
      <w:ins w:id="493" w:author="Maino Vieytes, Christian Augusto" w:date="2022-04-01T10:47:00Z">
        <w:r w:rsidR="00C42484">
          <w:t xml:space="preserve"> coefficients for each of these models are found in Supplementary Table 2. We note that</w:t>
        </w:r>
      </w:ins>
      <w:ins w:id="494" w:author="Maino Vieytes, Christian Augusto" w:date="2022-04-01T10:52:00Z">
        <w:r w:rsidR="00C42484">
          <w:t xml:space="preserve"> </w:t>
        </w:r>
        <w:r w:rsidR="00B93D66">
          <w:t xml:space="preserve">the coefficients for </w:t>
        </w:r>
        <w:r w:rsidR="00C42484">
          <w:t xml:space="preserve">several food groups </w:t>
        </w:r>
        <w:r w:rsidR="00B93D66">
          <w:t xml:space="preserve">shrunk to zero, effectively eliminating them from </w:t>
        </w:r>
      </w:ins>
      <w:ins w:id="495" w:author="Maino Vieytes, Christian Augusto" w:date="2022-04-01T10:53:00Z">
        <w:r w:rsidR="00B93D66">
          <w:t xml:space="preserve">later </w:t>
        </w:r>
      </w:ins>
      <w:ins w:id="496" w:author="Maino Vieytes, Christian Augusto" w:date="2022-04-01T10:52:00Z">
        <w:r w:rsidR="00B93D66">
          <w:t>score computations.</w:t>
        </w:r>
      </w:ins>
      <w:ins w:id="497" w:author="Maino Vieytes, Christian Augusto" w:date="2022-04-01T10:47:00Z">
        <w:r w:rsidR="00C42484">
          <w:t xml:space="preserve"> </w:t>
        </w:r>
      </w:ins>
      <w:r w:rsidR="0041382F">
        <w:t xml:space="preserve"> </w:t>
      </w:r>
    </w:p>
    <w:p w14:paraId="40C93CD7" w14:textId="77777777" w:rsidR="00F8375D" w:rsidRDefault="00296CD4" w:rsidP="002E24ED">
      <w:pPr>
        <w:spacing w:line="480" w:lineRule="auto"/>
        <w:ind w:firstLine="720"/>
        <w:rPr>
          <w:ins w:id="498" w:author="Anna Arthur" w:date="2022-05-23T10:22:00Z"/>
        </w:rPr>
      </w:pPr>
      <w:r>
        <w:t xml:space="preserve">In Table 2, we detail the </w:t>
      </w:r>
      <w:del w:id="499" w:author="Maino Vieytes, Christian Augusto" w:date="2022-03-24T15:58:00Z">
        <w:r w:rsidR="00157F4C" w:rsidDel="003F023C">
          <w:delText>loadings, or coefficients, of each model</w:delText>
        </w:r>
      </w:del>
      <w:ins w:id="500" w:author="Maino Vieytes, Christian Augusto" w:date="2022-03-24T15:58:00Z">
        <w:r w:rsidR="003F023C">
          <w:t>Pearson correlation coefficients</w:t>
        </w:r>
      </w:ins>
      <w:ins w:id="501" w:author="Maino Vieytes, Christian Augusto" w:date="2022-03-24T15:59:00Z">
        <w:r w:rsidR="003F023C">
          <w:t xml:space="preserve"> amongst pattern scores and food groups</w:t>
        </w:r>
      </w:ins>
      <w:r w:rsidR="00157F4C">
        <w:t xml:space="preserve">. </w:t>
      </w:r>
      <w:ins w:id="502" w:author="Maino Vieytes, Christian Augusto" w:date="2022-03-24T15:59:00Z">
        <w:r w:rsidR="003F023C">
          <w:t xml:space="preserve">The FI pattern was </w:t>
        </w:r>
      </w:ins>
      <w:ins w:id="503" w:author="Maino Vieytes, Christian Augusto" w:date="2022-03-24T16:00:00Z">
        <w:r w:rsidR="00A37309">
          <w:t xml:space="preserve">positively correlated with </w:t>
        </w:r>
      </w:ins>
      <w:ins w:id="504" w:author="Maino Vieytes, Christian Augusto" w:date="2022-03-24T16:01:00Z">
        <w:r w:rsidR="00E01316">
          <w:t xml:space="preserve">intakes of </w:t>
        </w:r>
      </w:ins>
      <w:ins w:id="505" w:author="Maino Vieytes, Christian Augusto" w:date="2022-03-24T16:00:00Z">
        <w:r w:rsidR="00A37309">
          <w:t xml:space="preserve">processed meat, </w:t>
        </w:r>
      </w:ins>
      <w:ins w:id="506" w:author="Maino Vieytes, Christian Augusto" w:date="2022-03-24T16:01:00Z">
        <w:r w:rsidR="00E01316">
          <w:t xml:space="preserve">eggs, </w:t>
        </w:r>
      </w:ins>
      <w:ins w:id="507" w:author="Maino Vieytes, Christian Augusto" w:date="2022-03-24T16:00:00Z">
        <w:r w:rsidR="00A37309">
          <w:t>potatoes</w:t>
        </w:r>
      </w:ins>
      <w:ins w:id="508" w:author="Maino Vieytes, Christian Augusto" w:date="2022-03-24T16:01:00Z">
        <w:r w:rsidR="00E01316">
          <w:t>,</w:t>
        </w:r>
      </w:ins>
      <w:ins w:id="509" w:author="Maino Vieytes, Christian Augusto" w:date="2022-03-24T16:00:00Z">
        <w:r w:rsidR="00A37309">
          <w:t xml:space="preserve"> and added sugars w</w:t>
        </w:r>
      </w:ins>
      <w:ins w:id="510" w:author="Maino Vieytes, Christian Augusto" w:date="2022-03-24T16:01:00Z">
        <w:r w:rsidR="00E01316">
          <w:t>hi</w:t>
        </w:r>
      </w:ins>
      <w:ins w:id="511" w:author="Maino Vieytes, Christian Augusto" w:date="2022-03-24T16:00:00Z">
        <w:r w:rsidR="00A37309">
          <w:t xml:space="preserve">le negatively correlated with </w:t>
        </w:r>
        <w:r w:rsidR="00E01316">
          <w:t>seafood</w:t>
        </w:r>
      </w:ins>
      <w:ins w:id="512" w:author="Maino Vieytes, Christian Augusto" w:date="2022-04-01T11:53:00Z">
        <w:r w:rsidR="00312536">
          <w:t xml:space="preserve">, </w:t>
        </w:r>
      </w:ins>
      <w:ins w:id="513" w:author="Maino Vieytes, Christian Augusto" w:date="2022-03-24T16:01:00Z">
        <w:r w:rsidR="00E01316">
          <w:t xml:space="preserve">solid fats, oils, milk, alcohol, </w:t>
        </w:r>
      </w:ins>
      <w:ins w:id="514" w:author="Maino Vieytes, Christian Augusto" w:date="2022-03-24T16:02:00Z">
        <w:r w:rsidR="00E01316">
          <w:t>fruits (all categories), vegetables (all categories other than potatoes), refined grains, whole grains, and nuts.</w:t>
        </w:r>
      </w:ins>
      <w:ins w:id="515" w:author="Maino Vieytes, Christian Augusto" w:date="2022-03-24T16:03:00Z">
        <w:r w:rsidR="00E01316">
          <w:t xml:space="preserve"> The Age pattern was positively correlated with </w:t>
        </w:r>
      </w:ins>
      <w:ins w:id="516" w:author="Maino Vieytes, Christian Augusto" w:date="2022-03-25T12:13:00Z">
        <w:r w:rsidR="00186C35">
          <w:t xml:space="preserve">intakes of </w:t>
        </w:r>
      </w:ins>
      <w:ins w:id="517" w:author="Maino Vieytes, Christian Augusto" w:date="2022-03-24T16:03:00Z">
        <w:r w:rsidR="00E01316">
          <w:t>seafood</w:t>
        </w:r>
      </w:ins>
      <w:ins w:id="518" w:author="Maino Vieytes, Christian Augusto" w:date="2022-03-25T12:13:00Z">
        <w:r w:rsidR="00186C35">
          <w:t>,</w:t>
        </w:r>
      </w:ins>
      <w:ins w:id="519" w:author="Maino Vieytes, Christian Augusto" w:date="2022-03-24T16:03:00Z">
        <w:r w:rsidR="00E01316">
          <w:t xml:space="preserve"> eggs, </w:t>
        </w:r>
      </w:ins>
      <w:ins w:id="520" w:author="Maino Vieytes, Christian Augusto" w:date="2022-03-24T16:17:00Z">
        <w:r w:rsidR="007321BC">
          <w:t>solid</w:t>
        </w:r>
      </w:ins>
      <w:ins w:id="521" w:author="Maino Vieytes, Christian Augusto" w:date="2022-03-24T16:03:00Z">
        <w:r w:rsidR="00E01316">
          <w:t xml:space="preserve"> f</w:t>
        </w:r>
      </w:ins>
      <w:ins w:id="522" w:author="Maino Vieytes, Christian Augusto" w:date="2022-03-24T16:04:00Z">
        <w:r w:rsidR="00E01316">
          <w:t xml:space="preserve">ats, oils, milk, </w:t>
        </w:r>
      </w:ins>
      <w:ins w:id="523" w:author="Maino Vieytes, Christian Augusto" w:date="2022-04-01T11:57:00Z">
        <w:r w:rsidR="00312536">
          <w:t xml:space="preserve">yogurt, </w:t>
        </w:r>
      </w:ins>
      <w:ins w:id="524" w:author="Maino Vieytes, Christian Augusto" w:date="2022-03-24T16:04:00Z">
        <w:r w:rsidR="00E01316">
          <w:t xml:space="preserve">fruits, </w:t>
        </w:r>
      </w:ins>
      <w:ins w:id="525" w:author="Maino Vieytes, Christian Augusto" w:date="2022-03-24T16:08:00Z">
        <w:r w:rsidR="005D0B71">
          <w:t>potatoes</w:t>
        </w:r>
      </w:ins>
      <w:ins w:id="526" w:author="Maino Vieytes, Christian Augusto" w:date="2022-03-25T12:13:00Z">
        <w:r w:rsidR="00186C35">
          <w:t>,</w:t>
        </w:r>
      </w:ins>
      <w:ins w:id="527" w:author="Maino Vieytes, Christian Augusto" w:date="2022-03-24T16:04:00Z">
        <w:r w:rsidR="00E01316">
          <w:t xml:space="preserve"> </w:t>
        </w:r>
      </w:ins>
      <w:ins w:id="528" w:author="Maino Vieytes, Christian Augusto" w:date="2022-04-01T11:58:00Z">
        <w:r w:rsidR="00312536">
          <w:t xml:space="preserve">other vegetables, </w:t>
        </w:r>
      </w:ins>
      <w:ins w:id="529" w:author="Maino Vieytes, Christian Augusto" w:date="2022-03-24T16:04:00Z">
        <w:r w:rsidR="00E01316">
          <w:t xml:space="preserve">starchy vegetables, and whole grains while negatively correlated with </w:t>
        </w:r>
      </w:ins>
      <w:ins w:id="530" w:author="Maino Vieytes, Christian Augusto" w:date="2022-03-24T16:05:00Z">
        <w:r w:rsidR="00E01316">
          <w:t>meat</w:t>
        </w:r>
      </w:ins>
      <w:ins w:id="531" w:author="Maino Vieytes, Christian Augusto" w:date="2022-04-01T11:58:00Z">
        <w:r w:rsidR="00312536">
          <w:t xml:space="preserve">, </w:t>
        </w:r>
      </w:ins>
      <w:ins w:id="532" w:author="Maino Vieytes, Christian Augusto" w:date="2022-03-24T16:05:00Z">
        <w:r w:rsidR="00E01316">
          <w:t xml:space="preserve">processed meats, </w:t>
        </w:r>
      </w:ins>
      <w:ins w:id="533" w:author="Maino Vieytes, Christian Augusto" w:date="2022-04-01T11:58:00Z">
        <w:r w:rsidR="00312536">
          <w:t xml:space="preserve">poultry, </w:t>
        </w:r>
      </w:ins>
      <w:ins w:id="534" w:author="Maino Vieytes, Christian Augusto" w:date="2022-03-24T16:05:00Z">
        <w:r w:rsidR="005D0B71">
          <w:t xml:space="preserve">cheese, alcohol, </w:t>
        </w:r>
      </w:ins>
      <w:ins w:id="535" w:author="Maino Vieytes, Christian Augusto" w:date="2022-03-24T16:06:00Z">
        <w:r w:rsidR="005D0B71">
          <w:t>dar</w:t>
        </w:r>
      </w:ins>
      <w:ins w:id="536" w:author="Maino Vieytes, Christian Augusto" w:date="2022-03-25T12:13:00Z">
        <w:r w:rsidR="00186C35">
          <w:t>k</w:t>
        </w:r>
      </w:ins>
      <w:ins w:id="537" w:author="Maino Vieytes, Christian Augusto" w:date="2022-03-24T16:06:00Z">
        <w:r w:rsidR="005D0B71">
          <w:t xml:space="preserve">-green vegetables, legumes, soy, </w:t>
        </w:r>
      </w:ins>
      <w:ins w:id="538" w:author="Maino Vieytes, Christian Augusto" w:date="2022-04-01T12:23:00Z">
        <w:r w:rsidR="007118E7">
          <w:t xml:space="preserve">refined grains, </w:t>
        </w:r>
      </w:ins>
      <w:ins w:id="539" w:author="Maino Vieytes, Christian Augusto" w:date="2022-03-24T16:06:00Z">
        <w:r w:rsidR="005D0B71">
          <w:t xml:space="preserve">and added sugars. </w:t>
        </w:r>
      </w:ins>
      <w:ins w:id="540" w:author="Maino Vieytes, Christian Augusto" w:date="2022-04-01T12:23:00Z">
        <w:r w:rsidR="007118E7">
          <w:t>Overall, this pattern was negatively correlated with the FI pattern (</w:t>
        </w:r>
        <w:r w:rsidR="007118E7">
          <w:rPr>
            <w:i/>
            <w:iCs/>
          </w:rPr>
          <w:t xml:space="preserve">r </w:t>
        </w:r>
        <w:r w:rsidR="007118E7">
          <w:t xml:space="preserve">= 0.40). </w:t>
        </w:r>
      </w:ins>
      <w:ins w:id="541" w:author="Maino Vieytes, Christian Augusto" w:date="2022-03-24T16:06:00Z">
        <w:r w:rsidR="005D0B71">
          <w:t>The SNAP dietary pattern</w:t>
        </w:r>
      </w:ins>
      <w:ins w:id="542" w:author="Maino Vieytes, Christian Augusto" w:date="2022-03-24T16:07:00Z">
        <w:r w:rsidR="005D0B71">
          <w:t xml:space="preserve"> was strongly and positively correlated </w:t>
        </w:r>
        <w:del w:id="543" w:author="Anna Arthur" w:date="2022-05-23T10:22:00Z">
          <w:r w:rsidR="005D0B71" w:rsidDel="00F8375D">
            <w:delText>with  the</w:delText>
          </w:r>
        </w:del>
      </w:ins>
      <w:ins w:id="544" w:author="Anna Arthur" w:date="2022-05-23T10:22:00Z">
        <w:r w:rsidR="00F8375D">
          <w:t>with the</w:t>
        </w:r>
      </w:ins>
      <w:ins w:id="545" w:author="Maino Vieytes, Christian Augusto" w:date="2022-03-24T16:07:00Z">
        <w:r w:rsidR="005D0B71">
          <w:t xml:space="preserve"> FI pattern (</w:t>
        </w:r>
        <w:r w:rsidR="005D0B71">
          <w:rPr>
            <w:i/>
            <w:iCs/>
          </w:rPr>
          <w:t xml:space="preserve">r </w:t>
        </w:r>
        <w:r w:rsidR="005D0B71">
          <w:t>= 0.</w:t>
        </w:r>
      </w:ins>
      <w:ins w:id="546" w:author="Maino Vieytes, Christian Augusto" w:date="2022-04-01T12:27:00Z">
        <w:r w:rsidR="007118E7">
          <w:t>80</w:t>
        </w:r>
      </w:ins>
      <w:ins w:id="547" w:author="Maino Vieytes, Christian Augusto" w:date="2022-03-24T16:07:00Z">
        <w:r w:rsidR="005D0B71">
          <w:t xml:space="preserve">) as well as with intakes of </w:t>
        </w:r>
      </w:ins>
      <w:ins w:id="548" w:author="Maino Vieytes, Christian Augusto" w:date="2022-04-01T12:28:00Z">
        <w:r w:rsidR="00933E92">
          <w:t>legumes</w:t>
        </w:r>
      </w:ins>
      <w:ins w:id="549" w:author="Maino Vieytes, Christian Augusto" w:date="2022-03-24T16:08:00Z">
        <w:r w:rsidR="005D0B71">
          <w:t xml:space="preserve"> and added sugars while being negatively correlated with </w:t>
        </w:r>
      </w:ins>
      <w:ins w:id="550" w:author="Maino Vieytes, Christian Augusto" w:date="2022-03-24T16:12:00Z">
        <w:r w:rsidR="007321BC">
          <w:t xml:space="preserve">poultry, eggs, </w:t>
        </w:r>
      </w:ins>
      <w:ins w:id="551" w:author="Maino Vieytes, Christian Augusto" w:date="2022-04-01T12:33:00Z">
        <w:r w:rsidR="00933E92">
          <w:t xml:space="preserve">oil, milk, </w:t>
        </w:r>
      </w:ins>
      <w:ins w:id="552" w:author="Maino Vieytes, Christian Augusto" w:date="2022-03-24T16:12:00Z">
        <w:r w:rsidR="007321BC">
          <w:t>alcohol</w:t>
        </w:r>
      </w:ins>
      <w:ins w:id="553" w:author="Maino Vieytes, Christian Augusto" w:date="2022-03-24T16:13:00Z">
        <w:r w:rsidR="007321BC">
          <w:t xml:space="preserve">, </w:t>
        </w:r>
      </w:ins>
      <w:ins w:id="554" w:author="Maino Vieytes, Christian Augusto" w:date="2022-04-01T12:33:00Z">
        <w:r w:rsidR="001C60FB">
          <w:t>all fruit categories, all cate</w:t>
        </w:r>
      </w:ins>
      <w:ins w:id="555" w:author="Maino Vieytes, Christian Augusto" w:date="2022-04-01T12:34:00Z">
        <w:r w:rsidR="001C60FB">
          <w:t>gories of vegetables</w:t>
        </w:r>
      </w:ins>
      <w:ins w:id="556" w:author="Maino Vieytes, Christian Augusto" w:date="2022-03-24T16:13:00Z">
        <w:r w:rsidR="007321BC">
          <w:t>, refined grains, whole grains and nuts.</w:t>
        </w:r>
      </w:ins>
      <w:ins w:id="557" w:author="Maino Vieytes, Christian Augusto" w:date="2022-03-24T16:15:00Z">
        <w:r w:rsidR="007321BC">
          <w:t xml:space="preserve"> The final Household Size pattern was</w:t>
        </w:r>
      </w:ins>
      <w:ins w:id="558" w:author="Maino Vieytes, Christian Augusto" w:date="2022-03-24T16:17:00Z">
        <w:r w:rsidR="007321BC">
          <w:t xml:space="preserve"> also</w:t>
        </w:r>
      </w:ins>
      <w:ins w:id="559" w:author="Maino Vieytes, Christian Augusto" w:date="2022-04-01T12:34:00Z">
        <w:r w:rsidR="001C60FB">
          <w:t xml:space="preserve"> strongly and </w:t>
        </w:r>
      </w:ins>
      <w:ins w:id="560" w:author="Maino Vieytes, Christian Augusto" w:date="2022-03-24T16:17:00Z">
        <w:r w:rsidR="007321BC">
          <w:t xml:space="preserve"> positively correlated with the FI pattern (</w:t>
        </w:r>
        <w:r w:rsidR="007321BC">
          <w:rPr>
            <w:i/>
            <w:iCs/>
          </w:rPr>
          <w:t xml:space="preserve">r </w:t>
        </w:r>
        <w:r w:rsidR="007321BC">
          <w:t>= 0.</w:t>
        </w:r>
      </w:ins>
      <w:ins w:id="561" w:author="Maino Vieytes, Christian Augusto" w:date="2022-04-01T12:34:00Z">
        <w:r w:rsidR="001C60FB">
          <w:t>68</w:t>
        </w:r>
      </w:ins>
      <w:ins w:id="562" w:author="Maino Vieytes, Christian Augusto" w:date="2022-03-24T16:17:00Z">
        <w:r w:rsidR="007321BC">
          <w:t>) a</w:t>
        </w:r>
      </w:ins>
      <w:ins w:id="563" w:author="Maino Vieytes, Christian Augusto" w:date="2022-03-24T16:18:00Z">
        <w:r w:rsidR="007321BC">
          <w:t>nd</w:t>
        </w:r>
      </w:ins>
      <w:ins w:id="564" w:author="Maino Vieytes, Christian Augusto" w:date="2022-03-24T16:15:00Z">
        <w:r w:rsidR="007321BC">
          <w:t xml:space="preserve"> negatively correlated with </w:t>
        </w:r>
      </w:ins>
      <w:ins w:id="565" w:author="Maino Vieytes, Christian Augusto" w:date="2022-03-24T16:17:00Z">
        <w:r w:rsidR="007321BC">
          <w:t xml:space="preserve">intakes of seafood, </w:t>
        </w:r>
      </w:ins>
      <w:ins w:id="566" w:author="Maino Vieytes, Christian Augusto" w:date="2022-03-24T16:15:00Z">
        <w:r w:rsidR="007321BC">
          <w:t xml:space="preserve">solid fats, </w:t>
        </w:r>
      </w:ins>
      <w:ins w:id="567" w:author="Maino Vieytes, Christian Augusto" w:date="2022-04-01T12:37:00Z">
        <w:r w:rsidR="001C60FB">
          <w:t xml:space="preserve">oils, </w:t>
        </w:r>
      </w:ins>
      <w:ins w:id="568" w:author="Maino Vieytes, Christian Augusto" w:date="2022-03-24T16:16:00Z">
        <w:r w:rsidR="007321BC">
          <w:t>milk, yogurt, cheese, fruits and vegetables (all categories other than potatoes), refined and whole grains</w:t>
        </w:r>
      </w:ins>
      <w:ins w:id="569" w:author="Maino Vieytes, Christian Augusto" w:date="2022-03-24T16:18:00Z">
        <w:r w:rsidR="007321BC">
          <w:t xml:space="preserve"> while being positively correlated with intakes of </w:t>
        </w:r>
      </w:ins>
      <w:ins w:id="570" w:author="Maino Vieytes, Christian Augusto" w:date="2022-04-01T12:38:00Z">
        <w:r w:rsidR="001C60FB">
          <w:t xml:space="preserve">legumes, </w:t>
        </w:r>
      </w:ins>
      <w:ins w:id="571" w:author="Maino Vieytes, Christian Augusto" w:date="2022-03-24T16:18:00Z">
        <w:r w:rsidR="001879C7">
          <w:t>soy, added</w:t>
        </w:r>
      </w:ins>
      <w:ins w:id="572" w:author="Maino Vieytes, Christian Augusto" w:date="2022-04-01T12:38:00Z">
        <w:r w:rsidR="001C60FB">
          <w:t xml:space="preserve"> s</w:t>
        </w:r>
      </w:ins>
      <w:ins w:id="573" w:author="Maino Vieytes, Christian Augusto" w:date="2022-03-24T16:18:00Z">
        <w:r w:rsidR="001879C7">
          <w:t>ugars, and to a more limited extent meat products</w:t>
        </w:r>
      </w:ins>
      <w:ins w:id="574" w:author="Maino Vieytes, Christian Augusto" w:date="2022-03-24T16:17:00Z">
        <w:r w:rsidR="007321BC">
          <w:t xml:space="preserve">. </w:t>
        </w:r>
      </w:ins>
      <w:del w:id="575" w:author="Maino Vieytes, Christian Augusto" w:date="2022-03-24T15:58:00Z">
        <w:r w:rsidR="00EC4539" w:rsidDel="003F023C">
          <w:delText xml:space="preserve">The </w:delText>
        </w:r>
        <w:r w:rsidR="005F3E43" w:rsidDel="003F023C">
          <w:delText xml:space="preserve">FI pattern </w:delText>
        </w:r>
        <w:r w:rsidR="00EC4539" w:rsidDel="003F023C">
          <w:delText>was loaded highly by added sugars and inversely by tomatoes, dark-yellow vegetables</w:delText>
        </w:r>
        <w:r w:rsidR="00877B95" w:rsidDel="003F023C">
          <w:delText xml:space="preserve">, </w:delText>
        </w:r>
        <w:r w:rsidR="00EC4539" w:rsidDel="003F023C">
          <w:delText xml:space="preserve">other vegetables, and solid fats. </w:delText>
        </w:r>
        <w:r w:rsidR="005F3E43" w:rsidDel="003F023C">
          <w:delText>The Age pattern</w:delText>
        </w:r>
        <w:r w:rsidR="004B58D0" w:rsidDel="003F023C">
          <w:delText xml:space="preserve"> loaded highly and inversely </w:delText>
        </w:r>
        <w:r w:rsidR="00877B95" w:rsidDel="003F023C">
          <w:delText>by</w:delText>
        </w:r>
        <w:r w:rsidR="004B58D0" w:rsidDel="003F023C">
          <w:delText xml:space="preserve"> cheese, alcohol, and added sugars while loading positively on potatoes, whole grains, </w:delText>
        </w:r>
        <w:r w:rsidR="00877B95" w:rsidDel="003F023C">
          <w:delText xml:space="preserve">other fruits, </w:delText>
        </w:r>
        <w:r w:rsidR="004B58D0" w:rsidDel="003F023C">
          <w:delText xml:space="preserve">and milk. In contrast, </w:delText>
        </w:r>
        <w:r w:rsidR="005F3E43" w:rsidDel="003F023C">
          <w:delText>the SNAP pattern</w:delText>
        </w:r>
        <w:r w:rsidR="004B58D0" w:rsidDel="003F023C">
          <w:delText xml:space="preserve"> indicator was </w:delText>
        </w:r>
        <w:r w:rsidR="005F3E43" w:rsidDel="003F023C">
          <w:delText>negatively</w:delText>
        </w:r>
        <w:r w:rsidR="004B58D0" w:rsidDel="003F023C">
          <w:delText xml:space="preserve"> loaded by solid fats, tomatoes, other vegetables, other starchy vegetables, </w:delText>
        </w:r>
        <w:r w:rsidR="00206D53" w:rsidDel="003F023C">
          <w:delText xml:space="preserve">soy, refined grains, </w:delText>
        </w:r>
        <w:r w:rsidR="004B58D0" w:rsidDel="003F023C">
          <w:delText xml:space="preserve">whole grains, and alcohol </w:delText>
        </w:r>
        <w:r w:rsidR="008A1DF3" w:rsidDel="003F023C">
          <w:delText>while strongly and positively loaded by added sugars</w:delText>
        </w:r>
        <w:r w:rsidR="00206D53" w:rsidDel="003F023C">
          <w:delText>, legumes, and cheese</w:delText>
        </w:r>
        <w:r w:rsidR="008A1DF3" w:rsidDel="003F023C">
          <w:delText>.</w:delText>
        </w:r>
        <w:r w:rsidR="00206D53" w:rsidDel="003F023C">
          <w:delText xml:space="preserve"> The final </w:delText>
        </w:r>
        <w:r w:rsidR="005F3E43" w:rsidDel="003F023C">
          <w:delText xml:space="preserve">Household Size </w:delText>
        </w:r>
        <w:r w:rsidR="00206D53" w:rsidDel="003F023C">
          <w:delText xml:space="preserve">pattern was negatively </w:delText>
        </w:r>
        <w:r w:rsidR="005F3E43" w:rsidDel="003F023C">
          <w:delText>loaded by</w:delText>
        </w:r>
        <w:r w:rsidR="00206D53" w:rsidDel="003F023C">
          <w:delText xml:space="preserve"> alcohol, other vegetables, and whole grains.</w:delText>
        </w:r>
        <w:r w:rsidR="008A1DF3" w:rsidDel="003F023C">
          <w:delText xml:space="preserve"> </w:delText>
        </w:r>
      </w:del>
    </w:p>
    <w:p w14:paraId="1B9AE4CC" w14:textId="664EF0EE" w:rsidR="00F8375D" w:rsidRDefault="008A1DF3" w:rsidP="002E24ED">
      <w:pPr>
        <w:spacing w:line="480" w:lineRule="auto"/>
        <w:ind w:firstLine="720"/>
        <w:rPr>
          <w:ins w:id="576" w:author="Anna Arthur" w:date="2022-05-23T10:24:00Z"/>
        </w:rPr>
      </w:pPr>
      <w:commentRangeStart w:id="577"/>
      <w:r>
        <w:lastRenderedPageBreak/>
        <w:t xml:space="preserve">For </w:t>
      </w:r>
      <w:r w:rsidR="00EC4539">
        <w:t xml:space="preserve">the patterns extracted with PCA, we evaluated a scree plot initially and found that an “elbow” appeared after the </w:t>
      </w:r>
      <w:del w:id="578" w:author="Maino Vieytes, Christian Augusto" w:date="2022-04-04T10:41:00Z">
        <w:r w:rsidR="00EC4539" w:rsidDel="00E223A8">
          <w:delText xml:space="preserve">third </w:delText>
        </w:r>
      </w:del>
      <w:ins w:id="579" w:author="Maino Vieytes, Christian Augusto" w:date="2022-04-04T10:41:00Z">
        <w:r w:rsidR="00E223A8">
          <w:t xml:space="preserve">fourth </w:t>
        </w:r>
      </w:ins>
      <w:r w:rsidR="00EC4539">
        <w:t>principal component. However, upon evaluation of the factor loading matrix (</w:t>
      </w:r>
      <w:ins w:id="580" w:author="Maino Vieytes, Christian Augusto" w:date="2022-04-04T10:41:00Z">
        <w:r w:rsidR="00E223A8">
          <w:t xml:space="preserve">Supplementary </w:t>
        </w:r>
      </w:ins>
      <w:r w:rsidR="00EC4539">
        <w:t xml:space="preserve">Table 2) </w:t>
      </w:r>
      <w:ins w:id="581" w:author="Maino Vieytes, Christian Augusto" w:date="2022-04-04T10:41:00Z">
        <w:r w:rsidR="00E223A8">
          <w:t>and the table of correlations (Table 2)</w:t>
        </w:r>
      </w:ins>
      <w:ins w:id="582" w:author="Maino Vieytes, Christian Augusto" w:date="2022-04-04T10:42:00Z">
        <w:r w:rsidR="00E223A8">
          <w:t xml:space="preserve"> </w:t>
        </w:r>
      </w:ins>
      <w:r w:rsidR="00EC4539">
        <w:t xml:space="preserve">only the </w:t>
      </w:r>
      <w:ins w:id="583" w:author="Maino Vieytes, Christian Augusto" w:date="2022-04-04T09:27:00Z">
        <w:r w:rsidR="00705562">
          <w:t xml:space="preserve">first and </w:t>
        </w:r>
      </w:ins>
      <w:r w:rsidR="005F3E43">
        <w:t>second</w:t>
      </w:r>
      <w:r w:rsidR="00EC4539">
        <w:t xml:space="preserve"> principal compone</w:t>
      </w:r>
      <w:del w:id="584" w:author="Maino Vieytes, Christian Augusto" w:date="2022-04-04T09:27:00Z">
        <w:r w:rsidR="00EC4539" w:rsidDel="00705562">
          <w:delText>n</w:delText>
        </w:r>
      </w:del>
      <w:ins w:id="585" w:author="Maino Vieytes, Christian Augusto" w:date="2022-04-04T09:27:00Z">
        <w:r w:rsidR="00705562">
          <w:t>nts</w:t>
        </w:r>
      </w:ins>
      <w:del w:id="586" w:author="Maino Vieytes, Christian Augusto" w:date="2022-04-04T09:27:00Z">
        <w:r w:rsidR="00EC4539" w:rsidDel="00705562">
          <w:delText>t</w:delText>
        </w:r>
      </w:del>
      <w:r w:rsidR="005F3E43">
        <w:t xml:space="preserve"> </w:t>
      </w:r>
      <w:r w:rsidR="00EC4539">
        <w:t xml:space="preserve">had interpretable loadings that were </w:t>
      </w:r>
      <w:r>
        <w:t>deemed</w:t>
      </w:r>
      <w:r w:rsidR="00EC4539">
        <w:t xml:space="preserve"> meaningful. </w:t>
      </w:r>
      <w:r w:rsidR="005F3E43">
        <w:t xml:space="preserve">Thus, a decision was made to retain only the first two components. </w:t>
      </w:r>
      <w:commentRangeEnd w:id="577"/>
      <w:r w:rsidR="00F8375D">
        <w:rPr>
          <w:rStyle w:val="CommentReference"/>
        </w:rPr>
        <w:commentReference w:id="577"/>
      </w:r>
      <w:r w:rsidR="00EC4539">
        <w:t xml:space="preserve">The eigenvalues suggested that these first two components accounted for </w:t>
      </w:r>
      <w:del w:id="587" w:author="Maino Vieytes, Christian Augusto" w:date="2022-03-24T16:19:00Z">
        <w:r w:rsidR="00EC4539" w:rsidDel="001879C7">
          <w:delText>1</w:delText>
        </w:r>
        <w:r w:rsidR="000457F2" w:rsidDel="001879C7">
          <w:delText>8.3</w:delText>
        </w:r>
      </w:del>
      <w:ins w:id="588" w:author="Maino Vieytes, Christian Augusto" w:date="2022-03-24T16:19:00Z">
        <w:r w:rsidR="001879C7">
          <w:t>14.1</w:t>
        </w:r>
      </w:ins>
      <w:r w:rsidR="00EC4539">
        <w:t>% of the variation present in the 24-hour recall data</w:t>
      </w:r>
      <w:r w:rsidR="009E40B8">
        <w:t xml:space="preserve">. </w:t>
      </w:r>
      <w:del w:id="589" w:author="Maino Vieytes, Christian Augusto" w:date="2022-03-24T16:19:00Z">
        <w:r w:rsidR="005D16FB" w:rsidDel="001879C7">
          <w:delText>The first principal component was characterized</w:delText>
        </w:r>
        <w:r w:rsidR="00D20C1F" w:rsidDel="001879C7">
          <w:delText xml:space="preserve"> by </w:delText>
        </w:r>
        <w:r w:rsidR="00372DAA" w:rsidDel="001879C7">
          <w:delText>negative consumption of nearly all the examined food groups. Given the both healthful and unhealthful aspects to this pattern, which was otherwise unintelligible, w</w:delText>
        </w:r>
        <w:r w:rsidR="00746CB1" w:rsidDel="001879C7">
          <w:delText xml:space="preserve">e termed this pattern the Modified Western </w:delText>
        </w:r>
        <w:r w:rsidR="00372DAA" w:rsidDel="001879C7">
          <w:delText xml:space="preserve">pattern for practical purposes </w:delText>
        </w:r>
        <w:r w:rsidR="001E28A7" w:rsidDel="001879C7">
          <w:fldChar w:fldCharType="begin"/>
        </w:r>
        <w:r w:rsidR="007E22B1" w:rsidDel="001879C7">
          <w:delInstrText xml:space="preserve"> ADDIN ZOTERO_ITEM CSL_CITATION {"citationID":"JaXgryDg","properties":{"formattedCitation":"[39,40]","plainCitation":"[39,40]","noteIndex":0},"citationItems":[{"id":1574,"uris":["http://zotero.org/users/local/S8X13ARX/items/2UK6MEXK"],"uri":["http://zotero.org/users/local/S8X13ARX/items/2UK6MEXK"],"itemData":{"id":1574,"type":"article-journal","abstract":"Westernized populations are plagued by a plethora of chronic non-infectious degenerative diseases, termed as \"civilization diseases\", like obesity, diabetes, cardiovascular diseases, cancer, autoimmune diseases, Alzheimer's disease and many more, diseases which are rare or virtually absent in hunter-gatherers and other non-westernized populations. There is a growing awareness that the cause of this amazing discrepancy lies in the profound changes in diet and lifestyle during recent human history. This paper shows that the transition from Paleolithic nutrition to Western diets, along with lack of corresponding genetic adaptations, cause significant distortions of the fine-tuned metabolism that has evolved over millions of years of human evolution in adaptation to Paleolithic diets. With the increasing spread of Western diet and lifestyle worldwide, overweight and civilization diseases are also rapidly increasing in developing countries. It is suggested that the diet-related key changes in the developmental process include an increased production of reactive oxygen species and oxidative stress, development of hyperinsulinemia and insulin resistance, low-grade inflammation and an abnormal activation of the sympathetic nervous system and the renin-angiotensin system, all of which play pivotal roles in the development of diseases of civilization. In addition, diet-related epigenetic changes and fetal programming play an important role. The suggested pathomechanism is also able to explain the well-known but not completely understood close relationship between obesity and the wide range of comorbidities, like type 2 diabetes mellitus, cardiovascular disease, etc., as diseases of the same etiopathology. Changing our lifestyle in accordance with our genetic makeup, including diet and physical activity, may help prevent or limit the development of these diseases.","container-title":"Diabetes, Metabolic Syndrome and Obesity: Targets and Therapy","DOI":"10.2147/DMSO.S216791","ISSN":"1178-7007","journalAbbreviation":"Diabetes Metab Syndr Obes","language":"eng","note":"PMID: 31695465\nPMCID: PMC6817492","page":"2221-2236","source":"PubMed","title":"How Western Diet And Lifestyle Drive The Pandemic Of Obesity And Civilization Diseases","volume":"12","author":[{"family":"Kopp","given":"Wolfgang"}],"issued":{"date-parts":[["2019"]]}}},{"id":1577,"uris":["http://zotero.org/users/local/S8X13ARX/items/U5BCFRDH"],"uri":["http://zotero.org/users/local/S8X13ARX/items/U5BCFRDH"],"itemData":{"id":1577,"type":"article-journal","abstract":"Abstract\n            \n              Objective:\n              To test the nutrition transition hypothesis of global dietary convergence to a ‘Western diet’.\n            \n            \n              Design:\n              \n                Consumer-waste-adjusted FAO Food Balance Sheets are used to construct for each country a Western Diet Similarity Index (\n                WSI\n                ), expressed as a ratio of calories from animal-sourced foods, oils, fats and sweeteners to total per capita calories.\n                β\n                -Convergence and associated speed are estimated by growth regressions using 1992–2013 panel data. Speed of convergence, a non-linear function of income per capita, globalisation and urbanisation, determines the steady-state or long-term global\n                WSI\n                . The long-term global\n                WSI\n                is compared with the\n                WSI\n                of the group of countries with the highest population-weighted average\n                WSI\n                . The group, determined by\n                K\n                -means cluster analysis, consists of sixteen Western countries.\n              \n            \n            \n              Setting:\n              Worldwide.\n            \n            \n              Participants:\n              Not applicable.\n            \n            \n              Results:\n              \n                Strong evidence of global dietary convergence at a speed driven by income per capita, globalisation and urbanisation with a long-term\n                WSI\n                of 38 %. When compared with the\n                WSI\n                of Western countries (68 %), the hypothesis of global dietary convergence to a Western diet is rejected.\n              \n            \n            \n              Conclusions:\n              \n                The nutrition transition is acting in two opposing directions. Some countries experienced positive and others negative\n                WSI\n                growth, slowing down the transition to a Western diet in the long run. Policies to further slowdown the transition by some countries to unhealthier dietary patterns are as important as policies to further speed up the transition by other countries to healthier ones.","container-title":"Public Health Nutrition","DOI":"10.1017/S136898002000350X","ISSN":"1368-9800, 1475-2727","issue":"2","journalAbbreviation":"Public Health Nutr.","language":"en","page":"309-317","source":"DOI.org (Crossref)","title":"Is the world converging to a ‘Western diet’?","volume":"24","author":[{"family":"Azzam","given":"Azzeddine"}],"issued":{"date-parts":[["2021",2]]}}}],"schema":"https://github.com/citation-style-language/schema/raw/master/csl-citation.json"} </w:delInstrText>
        </w:r>
        <w:r w:rsidR="001E28A7" w:rsidDel="001879C7">
          <w:fldChar w:fldCharType="separate"/>
        </w:r>
        <w:r w:rsidR="007E22B1" w:rsidDel="001879C7">
          <w:rPr>
            <w:noProof/>
          </w:rPr>
          <w:delText>[39,40]</w:delText>
        </w:r>
        <w:r w:rsidR="001E28A7" w:rsidDel="001879C7">
          <w:fldChar w:fldCharType="end"/>
        </w:r>
        <w:r w:rsidR="00746CB1" w:rsidDel="001879C7">
          <w:delText xml:space="preserve">. </w:delText>
        </w:r>
        <w:r w:rsidR="005D16FB" w:rsidDel="001879C7">
          <w:delText xml:space="preserve">In contrast, the second </w:delText>
        </w:r>
        <w:r w:rsidR="00746CB1" w:rsidDel="001879C7">
          <w:delText xml:space="preserve">principal </w:delText>
        </w:r>
        <w:r w:rsidR="005D16FB" w:rsidDel="001879C7">
          <w:delText xml:space="preserve">component was </w:delText>
        </w:r>
        <w:r w:rsidR="00080F02" w:rsidDel="001879C7">
          <w:delText xml:space="preserve">loaded highly by </w:delText>
        </w:r>
        <w:r w:rsidR="00372DAA" w:rsidDel="001879C7">
          <w:delText xml:space="preserve">seafood, cheese, fruits, </w:delText>
        </w:r>
        <w:r w:rsidR="00877B95" w:rsidDel="001879C7">
          <w:delText xml:space="preserve">tomatoes, </w:delText>
        </w:r>
        <w:r w:rsidR="00372DAA" w:rsidDel="001879C7">
          <w:delText>and whole grains</w:delText>
        </w:r>
        <w:r w:rsidR="002B21E7" w:rsidDel="001879C7">
          <w:delText xml:space="preserve">. It was </w:delText>
        </w:r>
        <w:r w:rsidR="00AE6AFD" w:rsidDel="001879C7">
          <w:delText xml:space="preserve">loaded negatively by </w:delText>
        </w:r>
        <w:r w:rsidR="00746CB1" w:rsidDel="001879C7">
          <w:delText>meats,</w:delText>
        </w:r>
        <w:r w:rsidR="00372DAA" w:rsidDel="001879C7">
          <w:delText xml:space="preserve"> eggs, solid fats, oils, milk, other vegetables, and to a smaller extent, refined grains</w:delText>
        </w:r>
        <w:r w:rsidR="00E378A0" w:rsidDel="001879C7">
          <w:delText>.</w:delText>
        </w:r>
        <w:r w:rsidR="005D16FB" w:rsidDel="001879C7">
          <w:delText xml:space="preserve"> </w:delText>
        </w:r>
        <w:r w:rsidR="00746CB1" w:rsidDel="001879C7">
          <w:delText>This pattern was termed the Prudent pattern, as it exemplified</w:delText>
        </w:r>
        <w:r w:rsidR="00372DAA" w:rsidDel="001879C7">
          <w:delText xml:space="preserve"> several</w:delText>
        </w:r>
        <w:r w:rsidR="00746CB1" w:rsidDel="001879C7">
          <w:delText xml:space="preserve"> pillars of healthful eating cited previously in the literature</w:delText>
        </w:r>
        <w:r w:rsidR="008E4712" w:rsidDel="001879C7">
          <w:delText xml:space="preserve"> </w:delText>
        </w:r>
        <w:r w:rsidR="008E4712" w:rsidDel="001879C7">
          <w:fldChar w:fldCharType="begin"/>
        </w:r>
        <w:r w:rsidR="007E22B1" w:rsidDel="001879C7">
          <w:delInstrText xml:space="preserve"> ADDIN ZOTERO_ITEM CSL_CITATION {"citationID":"wLJ6vr44","properties":{"formattedCitation":"[41]","plainCitation":"[41]","noteIndex":0},"citationItems":[{"id":989,"uris":["http://zotero.org/users/local/S8X13ARX/items/QTTD8RGT"],"uri":["http://zotero.org/users/local/S8X13ARX/items/QTTD8RGT"],"itemData":{"id":989,"type":"article-journal","abstract":"BACKGROUND: Few studies have evaluated the association of diet and weight status with head and neck cancer outcomes.\nOBJECTIVE: The purpose of this study was to determine whether pretreatment dietary patterns and weight status are associated with head and neck cancer prognosis.\nDESIGN: This was a longitudinal study of 542 patients with newly diagnosed head and neck cancer who completed food-frequency questionnaires and health surveys before treatment. Clinical data were abstracted from medical records and the Social Security Death Index. Dietary patterns were identified by using principal component analysis. Cox proportional hazard models were used to examine the association of derived dietary patterns (fit by quintiles of exposure) and weight status with time to recurrence and survival, with control for covariates.\nRESULTS: During the study period, there were 229 deaths and 184 recurrences. Two dietary patterns were identified: a whole-foods pattern (characterized by high intakes of vegetables, fruit, fish, poultry, and whole grains) and a Western pattern (characterized by high intakes of red and processed meats, refined grains, potatoes, and French fries). In multivariable analyses, significantly fewer deaths were observed in subjects most adherent to the whole-foods pattern (HR: 0.56; 95% CI: 0.34, 0.92; P-trend = 0.01). Subjects classified as overweight or obese had significantly fewer deaths (HR: 0.65; 95% CI: 0.49, 0.85; P = 0.001) and recurrences (HR: 0.70; 95% CI: 0.52, 0.95; P = 0.02) than did normal-weight or underweight subjects.\nCONCLUSION: Consumption of a diet rich in vegetables, fruit, fish, poultry, and whole grains and being overweight before diagnosis with head and neck cancer are associated with a better prognosis.","container-title":"The American Journal of Clinical Nutrition","DOI":"10.3945/ajcn.112.044859","ISSN":"1938-3207","issue":"2","journalAbbreviation":"Am J Clin Nutr","language":"eng","note":"PMID: 23269814\nPMCID: PMC3545683","page":"360-368","source":"PubMed","title":"Pretreatment dietary patterns, weight status, and head and neck squamous cell carcinoma prognosis","volume":"97","author":[{"family":"Arthur","given":"Anna E."},{"family":"Peterson","given":"Karen E."},{"family":"Rozek","given":"Laura S."},{"family":"Taylor","given":"Jeremy M. G."},{"family":"Light","given":"Emily"},{"family":"Chepeha","given":"Douglas B."},{"family":"Hébert","given":"James R."},{"family":"Terrell","given":"Jeffrey E."},{"family":"Wolf","given":"Gregory T."},{"family":"Duffy","given":"Sonia A."},{"literal":"UM Head and Neck SPORE Program"}],"issued":{"date-parts":[["2013",2]]}}}],"schema":"https://github.com/citation-style-language/schema/raw/master/csl-citation.json"} </w:delInstrText>
        </w:r>
        <w:r w:rsidR="008E4712" w:rsidDel="001879C7">
          <w:fldChar w:fldCharType="separate"/>
        </w:r>
        <w:r w:rsidR="007E22B1" w:rsidDel="001879C7">
          <w:rPr>
            <w:noProof/>
          </w:rPr>
          <w:delText>[41]</w:delText>
        </w:r>
        <w:r w:rsidR="008E4712" w:rsidDel="001879C7">
          <w:fldChar w:fldCharType="end"/>
        </w:r>
        <w:r w:rsidR="00746CB1" w:rsidDel="001879C7">
          <w:delText>.</w:delText>
        </w:r>
      </w:del>
      <w:ins w:id="590" w:author="Maino Vieytes, Christian Augusto" w:date="2022-03-24T16:19:00Z">
        <w:r w:rsidR="001879C7">
          <w:t xml:space="preserve">Both patterns </w:t>
        </w:r>
      </w:ins>
      <w:ins w:id="591" w:author="Maino Vieytes, Christian Augusto" w:date="2022-03-24T16:24:00Z">
        <w:r w:rsidR="00C35476">
          <w:t>shared similarities in that both were positively correlated with vegetable consum</w:t>
        </w:r>
      </w:ins>
      <w:ins w:id="592" w:author="Maino Vieytes, Christian Augusto" w:date="2022-03-24T16:25:00Z">
        <w:r w:rsidR="00C35476">
          <w:t>ption</w:t>
        </w:r>
      </w:ins>
      <w:ins w:id="593" w:author="Maino Vieytes, Christian Augusto" w:date="2022-03-24T16:26:00Z">
        <w:r w:rsidR="00C35476">
          <w:t xml:space="preserve"> and negatively correlated with added sugar</w:t>
        </w:r>
      </w:ins>
      <w:ins w:id="594" w:author="Maino Vieytes, Christian Augusto" w:date="2022-03-24T16:27:00Z">
        <w:r w:rsidR="00C35476">
          <w:t xml:space="preserve"> and alcohol</w:t>
        </w:r>
      </w:ins>
      <w:ins w:id="595" w:author="Maino Vieytes, Christian Augusto" w:date="2022-03-24T16:25:00Z">
        <w:r w:rsidR="00C35476">
          <w:t xml:space="preserve">. However, while </w:t>
        </w:r>
      </w:ins>
      <w:ins w:id="596" w:author="Maino Vieytes, Christian Augusto" w:date="2022-03-24T16:30:00Z">
        <w:r w:rsidR="00EE774C">
          <w:t>the first principal component</w:t>
        </w:r>
      </w:ins>
      <w:ins w:id="597" w:author="Maino Vieytes, Christian Augusto" w:date="2022-03-24T16:25:00Z">
        <w:r w:rsidR="00C35476">
          <w:t xml:space="preserve"> emphasized modest meat</w:t>
        </w:r>
      </w:ins>
      <w:ins w:id="598" w:author="Maino Vieytes, Christian Augusto" w:date="2022-03-24T16:26:00Z">
        <w:r w:rsidR="00C35476">
          <w:t>, solid fat, oil, milk, cheese</w:t>
        </w:r>
      </w:ins>
      <w:ins w:id="599" w:author="Maino Vieytes, Christian Augusto" w:date="2022-03-24T16:27:00Z">
        <w:r w:rsidR="00C35476">
          <w:t xml:space="preserve">, </w:t>
        </w:r>
      </w:ins>
      <w:ins w:id="600" w:author="Maino Vieytes, Christian Augusto" w:date="2022-03-24T16:28:00Z">
        <w:r w:rsidR="00C35476">
          <w:t xml:space="preserve">potato, and refined grains consumption, </w:t>
        </w:r>
      </w:ins>
      <w:ins w:id="601" w:author="Maino Vieytes, Christian Augusto" w:date="2022-03-24T16:30:00Z">
        <w:r w:rsidR="00EE774C">
          <w:t>the second principal component</w:t>
        </w:r>
      </w:ins>
      <w:ins w:id="602" w:author="Maino Vieytes, Christian Augusto" w:date="2022-03-24T16:27:00Z">
        <w:r w:rsidR="00C35476">
          <w:t xml:space="preserve"> </w:t>
        </w:r>
      </w:ins>
      <w:ins w:id="603" w:author="Maino Vieytes, Christian Augusto" w:date="2022-03-24T16:28:00Z">
        <w:r w:rsidR="00C35476">
          <w:t>emphasized fruit</w:t>
        </w:r>
      </w:ins>
      <w:ins w:id="604" w:author="Maino Vieytes, Christian Augusto" w:date="2022-03-24T16:29:00Z">
        <w:r w:rsidR="00EE774C">
          <w:t>,</w:t>
        </w:r>
      </w:ins>
      <w:ins w:id="605" w:author="Maino Vieytes, Christian Augusto" w:date="2022-03-24T16:28:00Z">
        <w:r w:rsidR="00EE774C">
          <w:t xml:space="preserve"> poultry, </w:t>
        </w:r>
      </w:ins>
      <w:ins w:id="606" w:author="Maino Vieytes, Christian Augusto" w:date="2022-04-01T12:50:00Z">
        <w:r w:rsidR="00706739">
          <w:t xml:space="preserve">eggs, </w:t>
        </w:r>
      </w:ins>
      <w:ins w:id="607" w:author="Maino Vieytes, Christian Augusto" w:date="2022-04-01T12:51:00Z">
        <w:r w:rsidR="00706739">
          <w:t xml:space="preserve">milk, yogurt, </w:t>
        </w:r>
      </w:ins>
      <w:ins w:id="608" w:author="Maino Vieytes, Christian Augusto" w:date="2022-03-24T16:28:00Z">
        <w:r w:rsidR="00EE774C">
          <w:t>high n-3 seafood</w:t>
        </w:r>
      </w:ins>
      <w:ins w:id="609" w:author="Maino Vieytes, Christian Augusto" w:date="2022-03-24T16:29:00Z">
        <w:r w:rsidR="00EE774C">
          <w:t xml:space="preserve">, </w:t>
        </w:r>
      </w:ins>
      <w:ins w:id="610" w:author="Maino Vieytes, Christian Augusto" w:date="2022-04-01T12:51:00Z">
        <w:r w:rsidR="00706739">
          <w:t xml:space="preserve">soy, </w:t>
        </w:r>
      </w:ins>
      <w:ins w:id="611" w:author="Maino Vieytes, Christian Augusto" w:date="2022-03-24T16:29:00Z">
        <w:r w:rsidR="00EE774C">
          <w:t xml:space="preserve">and </w:t>
        </w:r>
      </w:ins>
      <w:ins w:id="612" w:author="Maino Vieytes, Christian Augusto" w:date="2022-03-24T16:30:00Z">
        <w:r w:rsidR="00EE774C">
          <w:t xml:space="preserve">whole grains. The second principal component </w:t>
        </w:r>
      </w:ins>
      <w:ins w:id="613" w:author="Maino Vieytes, Christian Augusto" w:date="2022-03-24T16:31:00Z">
        <w:r w:rsidR="00EE774C">
          <w:t xml:space="preserve">was also negatively correlated with processed meat and </w:t>
        </w:r>
      </w:ins>
      <w:ins w:id="614" w:author="Maino Vieytes, Christian Augusto" w:date="2022-04-01T12:50:00Z">
        <w:r w:rsidR="00706739">
          <w:t xml:space="preserve">processed </w:t>
        </w:r>
      </w:ins>
      <w:ins w:id="615" w:author="Maino Vieytes, Christian Augusto" w:date="2022-03-24T16:31:00Z">
        <w:r w:rsidR="00EE774C">
          <w:t xml:space="preserve">meat consumption, cheese, solid fat, </w:t>
        </w:r>
      </w:ins>
      <w:ins w:id="616" w:author="Maino Vieytes, Christian Augusto" w:date="2022-04-01T12:51:00Z">
        <w:r w:rsidR="00706739">
          <w:t>ch</w:t>
        </w:r>
      </w:ins>
      <w:ins w:id="617" w:author="Maino Vieytes, Christian Augusto" w:date="2022-04-01T12:52:00Z">
        <w:r w:rsidR="00706739">
          <w:t xml:space="preserve">eese, legumes, </w:t>
        </w:r>
      </w:ins>
      <w:ins w:id="618" w:author="Maino Vieytes, Christian Augusto" w:date="2022-03-24T16:31:00Z">
        <w:r w:rsidR="00EE774C">
          <w:t>and refined grains intakes</w:t>
        </w:r>
      </w:ins>
      <w:ins w:id="619" w:author="Maino Vieytes, Christian Augusto" w:date="2022-04-01T12:48:00Z">
        <w:r w:rsidR="00706739">
          <w:t xml:space="preserve"> and, overall, had strong</w:t>
        </w:r>
      </w:ins>
      <w:ins w:id="620" w:author="Maino Vieytes, Christian Augusto" w:date="2022-04-01T12:52:00Z">
        <w:r w:rsidR="00706739">
          <w:t>er</w:t>
        </w:r>
      </w:ins>
      <w:ins w:id="621" w:author="Maino Vieytes, Christian Augusto" w:date="2022-04-01T12:48:00Z">
        <w:r w:rsidR="00706739">
          <w:t xml:space="preserve"> positive correlations to fruit and vegetable intake compared to the first component</w:t>
        </w:r>
      </w:ins>
      <w:ins w:id="622" w:author="Maino Vieytes, Christian Augusto" w:date="2022-03-24T16:31:00Z">
        <w:r w:rsidR="00EE774C">
          <w:t xml:space="preserve">. </w:t>
        </w:r>
      </w:ins>
      <w:ins w:id="623" w:author="Maino Vieytes, Christian Augusto" w:date="2022-03-24T16:33:00Z">
        <w:r w:rsidR="00EE774C">
          <w:t xml:space="preserve">Given the both healthful and unhealthful aspects of the </w:t>
        </w:r>
      </w:ins>
      <w:ins w:id="624" w:author="Maino Vieytes, Christian Augusto" w:date="2022-04-01T12:52:00Z">
        <w:r w:rsidR="00706739">
          <w:t xml:space="preserve">first </w:t>
        </w:r>
      </w:ins>
      <w:ins w:id="625" w:author="Maino Vieytes, Christian Augusto" w:date="2022-03-24T16:33:00Z">
        <w:r w:rsidR="00EE774C">
          <w:t>principal component, we termed this pattern the Modified Western pattern</w:t>
        </w:r>
        <w:del w:id="626" w:author="Anna Arthur" w:date="2022-05-23T10:23:00Z">
          <w:r w:rsidR="00EE774C" w:rsidDel="00F8375D">
            <w:delText xml:space="preserve"> for practical purposes </w:delText>
          </w:r>
        </w:del>
        <w:r w:rsidR="00EE774C">
          <w:fldChar w:fldCharType="begin"/>
        </w:r>
      </w:ins>
      <w:r w:rsidR="00CD6650">
        <w:instrText xml:space="preserve"> ADDIN ZOTERO_ITEM CSL_CITATION {"citationID":"JaXgryDg","properties":{"formattedCitation":"[41,42]","plainCitation":"[41,42]","noteIndex":0},"citationItems":[{"id":1574,"uris":["http://zotero.org/users/local/S8X13ARX/items/2UK6MEXK"],"itemData":{"id":1574,"type":"article-journal","abstract":"Westernized populations are plagued by a plethora of chronic non-infectious degenerative diseases, termed as \"civilization diseases\", like obesity, diabetes, cardiovascular diseases, cancer, autoimmune diseases, Alzheimer's disease and many more, diseases which are rare or virtually absent in hunter-gatherers and other non-westernized populations. There is a growing awareness that the cause of this amazing discrepancy lies in the profound changes in diet and lifestyle during recent human history. This paper shows that the transition from Paleolithic nutrition to Western diets, along with lack of corresponding genetic adaptations, cause significant distortions of the fine-tuned metabolism that has evolved over millions of years of human evolution in adaptation to Paleolithic diets. With the increasing spread of Western diet and lifestyle worldwide, overweight and civilization diseases are also rapidly increasing in developing countries. It is suggested that the diet-related key changes in the developmental process include an increased production of reactive oxygen species and oxidative stress, development of hyperinsulinemia and insulin resistance, low-grade inflammation and an abnormal activation of the sympathetic nervous system and the renin-angiotensin system, all of which play pivotal roles in the development of diseases of civilization. In addition, diet-related epigenetic changes and fetal programming play an important role. The suggested pathomechanism is also able to explain the well-known but not completely understood close relationship between obesity and the wide range of comorbidities, like type 2 diabetes mellitus, cardiovascular disease, etc., as diseases of the same etiopathology. Changing our lifestyle in accordance with our genetic makeup, including diet and physical activity, may help prevent or limit the development of these diseases.","container-title":"Diabetes, Metabolic Syndrome and Obesity: Targets and Therapy","DOI":"10.2147/DMSO.S216791","ISSN":"1178-7007","journalAbbreviation":"Diabetes Metab Syndr Obes","language":"eng","note":"PMID: 31695465\nPMCID: PMC6817492","page":"2221-2236","source":"PubMed","title":"How Western Diet And Lifestyle Drive The Pandemic Of Obesity And Civilization Diseases","volume":"12","author":[{"family":"Kopp","given":"Wolfgang"}],"issued":{"date-parts":[["2019"]]}}},{"id":1577,"uris":["http://zotero.org/users/local/S8X13ARX/items/U5BCFRDH"],"itemData":{"id":1577,"type":"article-journal","abstract":"Abstract\n            \n              Objective:\n              To test the nutrition transition hypothesis of global dietary convergence to a ‘Western diet’.\n            \n            \n              Design:\n              \n                Consumer-waste-adjusted FAO Food Balance Sheets are used to construct for each country a Western Diet Similarity Index (\n                WSI\n                ), expressed as a ratio of calories from animal-sourced foods, oils, fats and sweeteners to total per capita calories.\n                β\n                -Convergence and associated speed are estimated by growth regressions using 1992–2013 panel data. Speed of convergence, a non-linear function of income per capita, globalisation and urbanisation, determines the steady-state or long-term global\n                WSI\n                . The long-term global\n                WSI\n                is compared with the\n                WSI\n                of the group of countries with the highest population-weighted average\n                WSI\n                . The group, determined by\n                K\n                -means cluster analysis, consists of sixteen Western countries.\n              \n            \n            \n              Setting:\n              Worldwide.\n            \n            \n              Participants:\n              Not applicable.\n            \n            \n              Results:\n              \n                Strong evidence of global dietary convergence at a speed driven by income per capita, globalisation and urbanisation with a long-term\n                WSI\n                of 38 %. When compared with the\n                WSI\n                of Western countries (68 %), the hypothesis of global dietary convergence to a Western diet is rejected.\n              \n            \n            \n              Conclusions:\n              \n                The nutrition transition is acting in two opposing directions. Some countries experienced positive and others negative\n                WSI\n                growth, slowing down the transition to a Western diet in the long run. Policies to further slowdown the transition by some countries to unhealthier dietary patterns are as important as policies to further speed up the transition by other countries to healthier ones.","container-title":"Public Health Nutrition","DOI":"10.1017/S136898002000350X","ISSN":"1368-9800, 1475-2727","issue":"2","journalAbbreviation":"Public Health Nutr.","language":"en","page":"309-317","source":"DOI.org (Crossref)","title":"Is the world converging to a ‘Western diet’?","volume":"24","author":[{"family":"Azzam","given":"Azzeddine"}],"issued":{"date-parts":[["2021",2]]}}}],"schema":"https://github.com/citation-style-language/schema/raw/master/csl-citation.json"} </w:instrText>
      </w:r>
      <w:ins w:id="627" w:author="Maino Vieytes, Christian Augusto" w:date="2022-03-24T16:33:00Z">
        <w:r w:rsidR="00EE774C">
          <w:fldChar w:fldCharType="separate"/>
        </w:r>
      </w:ins>
      <w:r w:rsidR="00CD6650">
        <w:rPr>
          <w:noProof/>
        </w:rPr>
        <w:t>[41,42]</w:t>
      </w:r>
      <w:ins w:id="628" w:author="Maino Vieytes, Christian Augusto" w:date="2022-03-24T16:33:00Z">
        <w:r w:rsidR="00EE774C">
          <w:fldChar w:fldCharType="end"/>
        </w:r>
        <w:r w:rsidR="00EE774C">
          <w:t>.</w:t>
        </w:r>
      </w:ins>
      <w:ins w:id="629" w:author="Maino Vieytes, Christian Augusto" w:date="2022-03-24T16:34:00Z">
        <w:r w:rsidR="00EE774C">
          <w:t xml:space="preserve"> In contrast, the second principal component was termed the Prudent pattern, </w:t>
        </w:r>
      </w:ins>
      <w:ins w:id="630" w:author="Maino Vieytes, Christian Augusto" w:date="2022-04-01T12:52:00Z">
        <w:r w:rsidR="00706739">
          <w:t>given its greater emphasis o</w:t>
        </w:r>
      </w:ins>
      <w:ins w:id="631" w:author="Maino Vieytes, Christian Augusto" w:date="2022-04-01T12:53:00Z">
        <w:r w:rsidR="00706739">
          <w:t xml:space="preserve">n </w:t>
        </w:r>
      </w:ins>
      <w:ins w:id="632" w:author="Maino Vieytes, Christian Augusto" w:date="2022-03-24T16:34:00Z">
        <w:r w:rsidR="00EE774C">
          <w:t xml:space="preserve">pillars of healthful eating cited previously in the literature </w:t>
        </w:r>
        <w:r w:rsidR="00EE774C">
          <w:fldChar w:fldCharType="begin"/>
        </w:r>
      </w:ins>
      <w:r w:rsidR="00CD6650">
        <w:instrText xml:space="preserve"> ADDIN ZOTERO_ITEM CSL_CITATION {"citationID":"wLJ6vr44","properties":{"formattedCitation":"[43]","plainCitation":"[43]","noteIndex":0},"citationItems":[{"id":989,"uris":["http://zotero.org/users/local/S8X13ARX/items/QTTD8RGT"],"itemData":{"id":989,"type":"article-journal","abstract":"BACKGROUND: Few studies have evaluated the association of diet and weight status with head and neck cancer outcomes.\nOBJECTIVE: The purpose of this study was to determine whether pretreatment dietary patterns and weight status are associated with head and neck cancer prognosis.\nDESIGN: This was a longitudinal study of 542 patients with newly diagnosed head and neck cancer who completed food-frequency questionnaires and health surveys before treatment. Clinical data were abstracted from medical records and the Social Security Death Index. Dietary patterns were identified by using principal component analysis. Cox proportional hazard models were used to examine the association of derived dietary patterns (fit by quintiles of exposure) and weight status with time to recurrence and survival, with control for covariates.\nRESULTS: During the study period, there were 229 deaths and 184 recurrences. Two dietary patterns were identified: a whole-foods pattern (characterized by high intakes of vegetables, fruit, fish, poultry, and whole grains) and a Western pattern (characterized by high intakes of red and processed meats, refined grains, potatoes, and French fries). In multivariable analyses, significantly fewer deaths were observed in subjects most adherent to the whole-foods pattern (HR: 0.56; 95% CI: 0.34, 0.92; P-trend = 0.01). Subjects classified as overweight or obese had significantly fewer deaths (HR: 0.65; 95% CI: 0.49, 0.85; P = 0.001) and recurrences (HR: 0.70; 95% CI: 0.52, 0.95; P = 0.02) than did normal-weight or underweight subjects.\nCONCLUSION: Consumption of a diet rich in vegetables, fruit, fish, poultry, and whole grains and being overweight before diagnosis with head and neck cancer are associated with a better prognosis.","container-title":"The American Journal of Clinical Nutrition","DOI":"10.3945/ajcn.112.044859","ISSN":"1938-3207","issue":"2","journalAbbreviation":"Am J Clin Nutr","language":"eng","note":"PMID: 23269814\nPMCID: PMC3545683","page":"360-368","source":"PubMed","title":"Pretreatment dietary patterns, weight status, and head and neck squamous cell carcinoma prognosis","volume":"97","author":[{"family":"Arthur","given":"Anna E."},{"family":"Peterson","given":"Karen E."},{"family":"Rozek","given":"Laura S."},{"family":"Taylor","given":"Jeremy M. G."},{"family":"Light","given":"Emily"},{"family":"Chepeha","given":"Douglas B."},{"family":"Hébert","given":"James R."},{"family":"Terrell","given":"Jeffrey E."},{"family":"Wolf","given":"Gregory T."},{"family":"Duffy","given":"Sonia A."},{"literal":"UM Head and Neck SPORE Program"}],"issued":{"date-parts":[["2013",2]]}}}],"schema":"https://github.com/citation-style-language/schema/raw/master/csl-citation.json"} </w:instrText>
      </w:r>
      <w:ins w:id="633" w:author="Maino Vieytes, Christian Augusto" w:date="2022-03-24T16:34:00Z">
        <w:r w:rsidR="00EE774C">
          <w:fldChar w:fldCharType="separate"/>
        </w:r>
      </w:ins>
      <w:r w:rsidR="00CD6650">
        <w:rPr>
          <w:noProof/>
        </w:rPr>
        <w:t>[43]</w:t>
      </w:r>
      <w:ins w:id="634" w:author="Maino Vieytes, Christian Augusto" w:date="2022-03-24T16:34:00Z">
        <w:r w:rsidR="00EE774C">
          <w:fldChar w:fldCharType="end"/>
        </w:r>
        <w:r w:rsidR="00EE774C">
          <w:t xml:space="preserve">. </w:t>
        </w:r>
      </w:ins>
      <w:del w:id="635" w:author="Maino Vieytes, Christian Augusto" w:date="2022-03-24T16:23:00Z">
        <w:r w:rsidR="00746CB1" w:rsidDel="00C35476">
          <w:delText xml:space="preserve"> </w:delText>
        </w:r>
      </w:del>
      <w:del w:id="636" w:author="Maino Vieytes, Christian Augusto" w:date="2022-03-25T12:16:00Z">
        <w:r w:rsidR="002E24ED" w:rsidDel="00186C35">
          <w:delText>In analyzing</w:delText>
        </w:r>
        <w:r w:rsidR="00931106" w:rsidDel="00186C35">
          <w:delText xml:space="preserve"> differences</w:delText>
        </w:r>
      </w:del>
    </w:p>
    <w:p w14:paraId="3374C56B" w14:textId="0AE5592E" w:rsidR="00931106" w:rsidDel="00F5724A" w:rsidRDefault="00186C35" w:rsidP="002E24ED">
      <w:pPr>
        <w:spacing w:line="480" w:lineRule="auto"/>
        <w:ind w:firstLine="720"/>
        <w:rPr>
          <w:del w:id="637" w:author="Maino Vieytes, Christian Augusto" w:date="2022-03-31T10:56:00Z"/>
        </w:rPr>
      </w:pPr>
      <w:ins w:id="638" w:author="Maino Vieytes, Christian Augusto" w:date="2022-03-25T12:16:00Z">
        <w:r>
          <w:t>Differences</w:t>
        </w:r>
      </w:ins>
      <w:r w:rsidR="00931106">
        <w:t xml:space="preserve"> </w:t>
      </w:r>
      <w:ins w:id="639" w:author="Maino Vieytes, Christian Augusto" w:date="2022-03-25T12:16:00Z">
        <w:r>
          <w:t>across</w:t>
        </w:r>
      </w:ins>
      <w:del w:id="640" w:author="Maino Vieytes, Christian Augusto" w:date="2022-03-25T12:16:00Z">
        <w:r w:rsidR="00931106" w:rsidDel="00186C35">
          <w:delText>in</w:delText>
        </w:r>
      </w:del>
      <w:r w:rsidR="00931106">
        <w:t xml:space="preserve"> </w:t>
      </w:r>
      <w:r w:rsidR="008E4712">
        <w:t>sociodemographic</w:t>
      </w:r>
      <w:r w:rsidR="00931106">
        <w:t xml:space="preserve"> </w:t>
      </w:r>
      <w:r w:rsidR="009608BD">
        <w:t xml:space="preserve">covariates between </w:t>
      </w:r>
      <w:del w:id="641" w:author="Maino Vieytes, Christian Augusto" w:date="2022-04-01T12:53:00Z">
        <w:r w:rsidR="009608BD" w:rsidDel="00C530B4">
          <w:delText>the highest and lowest</w:delText>
        </w:r>
      </w:del>
      <w:ins w:id="642" w:author="Maino Vieytes, Christian Augusto" w:date="2022-04-01T12:53:00Z">
        <w:r w:rsidR="00C530B4">
          <w:t>high and low</w:t>
        </w:r>
      </w:ins>
      <w:r w:rsidR="009608BD">
        <w:t xml:space="preserve"> </w:t>
      </w:r>
      <w:r w:rsidR="00C23449">
        <w:t>median</w:t>
      </w:r>
      <w:ins w:id="643" w:author="Maino Vieytes, Christian Augusto" w:date="2022-04-01T12:53:00Z">
        <w:r w:rsidR="00C530B4">
          <w:t xml:space="preserve"> splits</w:t>
        </w:r>
      </w:ins>
      <w:del w:id="644" w:author="Maino Vieytes, Christian Augusto" w:date="2022-04-01T12:53:00Z">
        <w:r w:rsidR="00C23449" w:rsidDel="00C530B4">
          <w:delText>s</w:delText>
        </w:r>
      </w:del>
      <w:r w:rsidR="009608BD">
        <w:t xml:space="preserve"> of each of the </w:t>
      </w:r>
      <w:r w:rsidR="00C23449">
        <w:t>six</w:t>
      </w:r>
      <w:r w:rsidR="009608BD">
        <w:t xml:space="preserve"> dietary patterns</w:t>
      </w:r>
      <w:r w:rsidR="00BC2BF6">
        <w:t xml:space="preserve"> </w:t>
      </w:r>
      <w:ins w:id="645" w:author="Maino Vieytes, Christian Augusto" w:date="2022-03-25T12:17:00Z">
        <w:r>
          <w:t xml:space="preserve">in </w:t>
        </w:r>
      </w:ins>
      <w:ins w:id="646" w:author="Maino Vieytes, Christian Augusto" w:date="2022-03-31T10:04:00Z">
        <w:r w:rsidR="008761F7">
          <w:t>the subsample of cancer survivors (</w:t>
        </w:r>
      </w:ins>
      <w:ins w:id="647" w:author="Maino Vieytes, Christian Augusto" w:date="2022-04-01T12:53:00Z">
        <w:r w:rsidR="00706739">
          <w:t xml:space="preserve">subsample A, </w:t>
        </w:r>
      </w:ins>
      <w:ins w:id="648" w:author="Maino Vieytes, Christian Augusto" w:date="2022-03-31T10:04:00Z">
        <w:r w:rsidR="008761F7">
          <w:rPr>
            <w:i/>
            <w:iCs/>
          </w:rPr>
          <w:t xml:space="preserve">n </w:t>
        </w:r>
        <w:r w:rsidR="008761F7">
          <w:t>= 3,317)</w:t>
        </w:r>
      </w:ins>
      <w:ins w:id="649" w:author="Maino Vieytes, Christian Augusto" w:date="2022-03-25T12:17:00Z">
        <w:r>
          <w:t xml:space="preserve"> are presented in </w:t>
        </w:r>
      </w:ins>
      <w:del w:id="650" w:author="Maino Vieytes, Christian Augusto" w:date="2022-03-25T12:17:00Z">
        <w:r w:rsidR="00BC2BF6" w:rsidDel="00186C35">
          <w:delText>(</w:delText>
        </w:r>
      </w:del>
      <w:r w:rsidR="00BC2BF6">
        <w:t>Table 3</w:t>
      </w:r>
      <w:ins w:id="651" w:author="Maino Vieytes, Christian Augusto" w:date="2022-03-25T12:17:00Z">
        <w:r>
          <w:t xml:space="preserve">. </w:t>
        </w:r>
      </w:ins>
      <w:del w:id="652" w:author="Maino Vieytes, Christian Augusto" w:date="2022-03-25T12:17:00Z">
        <w:r w:rsidR="00BC2BF6" w:rsidDel="00186C35">
          <w:delText>)</w:delText>
        </w:r>
        <w:r w:rsidR="002E24ED" w:rsidDel="00186C35">
          <w:delText>,</w:delText>
        </w:r>
      </w:del>
      <w:del w:id="653" w:author="Maino Vieytes, Christian Augusto" w:date="2022-03-31T14:18:00Z">
        <w:r w:rsidR="002E24ED" w:rsidDel="00747CC4">
          <w:delText xml:space="preserve"> </w:delText>
        </w:r>
      </w:del>
      <w:ins w:id="654" w:author="Maino Vieytes, Christian Augusto" w:date="2022-03-31T14:18:00Z">
        <w:r w:rsidR="00747CC4">
          <w:t xml:space="preserve">On average, those with </w:t>
        </w:r>
      </w:ins>
      <w:ins w:id="655" w:author="Maino Vieytes, Christian Augusto" w:date="2022-03-31T14:19:00Z">
        <w:r w:rsidR="00747CC4">
          <w:t>higher scores on the Age pattern tended to be older</w:t>
        </w:r>
      </w:ins>
      <w:ins w:id="656" w:author="Maino Vieytes, Christian Augusto" w:date="2022-03-31T14:20:00Z">
        <w:r w:rsidR="00745B68">
          <w:t xml:space="preserve">. Subjects with greater scores on the FI, SNAP, and Household Size patterns also tended to be younger </w:t>
        </w:r>
      </w:ins>
      <w:ins w:id="657" w:author="Maino Vieytes, Christian Augusto" w:date="2022-03-31T14:21:00Z">
        <w:r w:rsidR="00745B68">
          <w:t xml:space="preserve">and have a </w:t>
        </w:r>
      </w:ins>
      <w:ins w:id="658" w:author="Maino Vieytes, Christian Augusto" w:date="2022-03-31T14:22:00Z">
        <w:r w:rsidR="00745B68">
          <w:t xml:space="preserve">lower FIPR </w:t>
        </w:r>
      </w:ins>
      <w:ins w:id="659" w:author="Maino Vieytes, Christian Augusto" w:date="2022-03-31T14:20:00Z">
        <w:r w:rsidR="00745B68">
          <w:t>than those with lower pattern scores.</w:t>
        </w:r>
      </w:ins>
      <w:ins w:id="660" w:author="Maino Vieytes, Christian Augusto" w:date="2022-03-31T14:22:00Z">
        <w:r w:rsidR="00745B68">
          <w:t xml:space="preserve"> Subjects </w:t>
        </w:r>
      </w:ins>
      <w:ins w:id="661" w:author="Maino Vieytes, Christian Augusto" w:date="2022-03-31T14:23:00Z">
        <w:r w:rsidR="00745B68">
          <w:t xml:space="preserve">with high </w:t>
        </w:r>
        <w:r w:rsidR="00745B68">
          <w:lastRenderedPageBreak/>
          <w:t xml:space="preserve">scores on the household size pattern were </w:t>
        </w:r>
      </w:ins>
      <w:ins w:id="662" w:author="Maino Vieytes, Christian Augusto" w:date="2022-03-31T14:26:00Z">
        <w:r w:rsidR="00B528C7">
          <w:t xml:space="preserve">also </w:t>
        </w:r>
      </w:ins>
      <w:ins w:id="663" w:author="Maino Vieytes, Christian Augusto" w:date="2022-03-31T14:23:00Z">
        <w:r w:rsidR="00745B68">
          <w:t xml:space="preserve">more likely to report living in a home with </w:t>
        </w:r>
        <w:r w:rsidR="00745B68">
          <w:sym w:font="Symbol" w:char="F0B3"/>
        </w:r>
        <w:r w:rsidR="00745B68">
          <w:t xml:space="preserve"> 5 persons compared to low</w:t>
        </w:r>
      </w:ins>
      <w:ins w:id="664" w:author="Maino Vieytes, Christian Augusto" w:date="2022-03-31T14:24:00Z">
        <w:r w:rsidR="00745B68">
          <w:t xml:space="preserve"> scorers</w:t>
        </w:r>
      </w:ins>
      <w:ins w:id="665" w:author="Maino Vieytes, Christian Augusto" w:date="2022-03-31T14:26:00Z">
        <w:r w:rsidR="00B528C7">
          <w:t xml:space="preserve"> while high scorers on the FI and SNAP patterns </w:t>
        </w:r>
      </w:ins>
      <w:ins w:id="666" w:author="Maino Vieytes, Christian Augusto" w:date="2022-03-31T14:38:00Z">
        <w:r w:rsidR="00041041">
          <w:t>were more likely to identify as food insecure and receive SN</w:t>
        </w:r>
      </w:ins>
      <w:ins w:id="667" w:author="Maino Vieytes, Christian Augusto" w:date="2022-03-31T14:39:00Z">
        <w:r w:rsidR="00041041">
          <w:t>AP benefits compared to low scorers. Finally, high scorers on the Prudent pattern were</w:t>
        </w:r>
      </w:ins>
      <w:ins w:id="668" w:author="Maino Vieytes, Christian Augusto" w:date="2022-03-31T14:40:00Z">
        <w:r w:rsidR="00041041">
          <w:t>, on average,</w:t>
        </w:r>
      </w:ins>
      <w:ins w:id="669" w:author="Maino Vieytes, Christian Augusto" w:date="2022-03-31T14:39:00Z">
        <w:r w:rsidR="00041041">
          <w:t xml:space="preserve"> more likely to </w:t>
        </w:r>
      </w:ins>
      <w:ins w:id="670" w:author="Maino Vieytes, Christian Augusto" w:date="2022-03-31T14:40:00Z">
        <w:r w:rsidR="00041041">
          <w:t>report as never smokers and less likely to report as current smokers compared to low scorers.</w:t>
        </w:r>
      </w:ins>
      <w:del w:id="671" w:author="Maino Vieytes, Christian Augusto" w:date="2022-03-25T12:17:00Z">
        <w:r w:rsidR="00C23449" w:rsidDel="00186C35">
          <w:delText>those with higher scores on three of the elastic net-derived  patterns (</w:delText>
        </w:r>
        <w:r w:rsidR="003E01EF" w:rsidDel="00186C35">
          <w:delText>FI</w:delText>
        </w:r>
        <w:r w:rsidR="00C23449" w:rsidDel="00186C35">
          <w:delText xml:space="preserve">, SNAP recipiency, and </w:delText>
        </w:r>
        <w:r w:rsidR="00530B18" w:rsidDel="00186C35">
          <w:delText>H</w:delText>
        </w:r>
        <w:r w:rsidR="00C23449" w:rsidDel="00186C35">
          <w:delText xml:space="preserve">ousehold </w:delText>
        </w:r>
        <w:r w:rsidR="00530B18" w:rsidDel="00186C35">
          <w:delText>S</w:delText>
        </w:r>
        <w:r w:rsidR="00C23449" w:rsidDel="00186C35">
          <w:delText>ize) were significantly more likely to be food insecure</w:delText>
        </w:r>
        <w:r w:rsidR="00840ADA" w:rsidDel="00186C35">
          <w:delText>, be of younger age, identify as a minority group</w:delText>
        </w:r>
        <w:r w:rsidR="004362FE" w:rsidDel="00186C35">
          <w:delText xml:space="preserve">, have a lower level of attained education, have a reduced </w:delText>
        </w:r>
        <w:r w:rsidR="00530B18" w:rsidDel="00186C35">
          <w:delText>FIPR</w:delText>
        </w:r>
        <w:r w:rsidR="004362FE" w:rsidDel="00186C35">
          <w:delText>, and more likely to be a current or former smoker</w:delText>
        </w:r>
        <w:r w:rsidR="00C23449" w:rsidDel="00186C35">
          <w:delText xml:space="preserve">. On the other hand, </w:delText>
        </w:r>
        <w:r w:rsidR="004362FE" w:rsidDel="00186C35">
          <w:delText xml:space="preserve">a higher score on </w:delText>
        </w:r>
        <w:r w:rsidR="00C23449" w:rsidDel="00186C35">
          <w:delText xml:space="preserve">the pattern derived with age category as the outcome </w:delText>
        </w:r>
        <w:r w:rsidR="004362FE" w:rsidDel="00186C35">
          <w:delText>was</w:delText>
        </w:r>
        <w:r w:rsidR="00C23449" w:rsidDel="00186C35">
          <w:delText xml:space="preserve"> </w:delText>
        </w:r>
        <w:r w:rsidR="004362FE" w:rsidDel="00186C35">
          <w:delText xml:space="preserve">inversely </w:delText>
        </w:r>
        <w:r w:rsidR="00C23449" w:rsidDel="00186C35">
          <w:delText xml:space="preserve">associated with </w:delText>
        </w:r>
        <w:r w:rsidR="003E01EF" w:rsidDel="00186C35">
          <w:delText>FI</w:delText>
        </w:r>
        <w:r w:rsidR="004362FE" w:rsidDel="00186C35">
          <w:delText xml:space="preserve"> and smoking while being positively related older age and </w:delText>
        </w:r>
        <w:r w:rsidR="00530B18" w:rsidDel="00186C35">
          <w:delText>FIPR</w:delText>
        </w:r>
        <w:r w:rsidR="00C23449" w:rsidDel="00186C35">
          <w:delText xml:space="preserve">. Both patterns derived </w:delText>
        </w:r>
        <w:r w:rsidR="00840ADA" w:rsidDel="00186C35">
          <w:delText>with PCA showed the same relationship as the latter.</w:delText>
        </w:r>
      </w:del>
    </w:p>
    <w:p w14:paraId="472047B6" w14:textId="3C6BE2CA" w:rsidR="00A61D15" w:rsidRDefault="00A61D15">
      <w:pPr>
        <w:spacing w:line="480" w:lineRule="auto"/>
        <w:ind w:firstLine="720"/>
        <w:pPrChange w:id="672" w:author="Maino Vieytes, Christian Augusto" w:date="2022-03-31T10:56:00Z">
          <w:pPr>
            <w:spacing w:line="480" w:lineRule="auto"/>
          </w:pPr>
        </w:pPrChange>
      </w:pPr>
    </w:p>
    <w:p w14:paraId="44E0B147" w14:textId="77777777" w:rsidR="00041041" w:rsidRDefault="00041041" w:rsidP="00A61D15">
      <w:pPr>
        <w:spacing w:line="480" w:lineRule="auto"/>
        <w:rPr>
          <w:ins w:id="673" w:author="Maino Vieytes, Christian Augusto" w:date="2022-03-31T14:40:00Z"/>
          <w:i/>
          <w:iCs/>
        </w:rPr>
      </w:pPr>
    </w:p>
    <w:p w14:paraId="11E838C7" w14:textId="74B0FCD7" w:rsidR="00A61D15" w:rsidRDefault="00A61D15" w:rsidP="00A61D15">
      <w:pPr>
        <w:spacing w:line="480" w:lineRule="auto"/>
        <w:rPr>
          <w:ins w:id="674" w:author="Maino Vieytes, Christian Augusto" w:date="2022-03-30T16:46:00Z"/>
          <w:i/>
          <w:iCs/>
        </w:rPr>
      </w:pPr>
      <w:r>
        <w:rPr>
          <w:i/>
          <w:iCs/>
        </w:rPr>
        <w:t>Validation Phase</w:t>
      </w:r>
      <w:ins w:id="675" w:author="Maino Vieytes, Christian Augusto" w:date="2022-03-31T10:56:00Z">
        <w:r w:rsidR="005324ED">
          <w:rPr>
            <w:i/>
            <w:iCs/>
          </w:rPr>
          <w:t>: Logistic Regression</w:t>
        </w:r>
      </w:ins>
      <w:del w:id="676" w:author="Maino Vieytes, Christian Augusto" w:date="2022-03-30T16:11:00Z">
        <w:r w:rsidDel="00C85C82">
          <w:rPr>
            <w:i/>
            <w:iCs/>
          </w:rPr>
          <w:delText>: Survival Analysis</w:delText>
        </w:r>
      </w:del>
    </w:p>
    <w:p w14:paraId="0B2C57E9" w14:textId="0B96E3D0" w:rsidR="00675089" w:rsidRDefault="00C85C82" w:rsidP="00A61D15">
      <w:pPr>
        <w:spacing w:line="480" w:lineRule="auto"/>
        <w:rPr>
          <w:ins w:id="677" w:author="Maino Vieytes, Christian Augusto" w:date="2022-03-30T16:46:00Z"/>
        </w:rPr>
      </w:pPr>
      <w:ins w:id="678" w:author="Maino Vieytes, Christian Augusto" w:date="2022-03-30T16:11:00Z">
        <w:r>
          <w:tab/>
        </w:r>
      </w:ins>
      <w:ins w:id="679" w:author="Maino Vieytes, Christian Augusto" w:date="2022-03-30T16:12:00Z">
        <w:r>
          <w:t xml:space="preserve">Using </w:t>
        </w:r>
      </w:ins>
      <w:ins w:id="680" w:author="Maino Vieytes, Christian Augusto" w:date="2022-03-31T14:42:00Z">
        <w:r w:rsidR="008A3B03">
          <w:t xml:space="preserve">binary </w:t>
        </w:r>
      </w:ins>
      <w:ins w:id="681" w:author="Maino Vieytes, Christian Augusto" w:date="2022-03-30T16:12:00Z">
        <w:r>
          <w:t xml:space="preserve">logistic regression models, we found, after multivariable adjustment, significant associations between </w:t>
        </w:r>
        <w:r w:rsidR="00A148E8">
          <w:t xml:space="preserve">the extracted pattern scores and </w:t>
        </w:r>
      </w:ins>
      <w:ins w:id="682" w:author="Maino Vieytes, Christian Augusto" w:date="2022-03-31T14:42:00Z">
        <w:r w:rsidR="008A3B03">
          <w:t xml:space="preserve">the </w:t>
        </w:r>
      </w:ins>
      <w:ins w:id="683" w:author="Maino Vieytes, Christian Augusto" w:date="2022-03-30T16:12:00Z">
        <w:r w:rsidR="00A148E8">
          <w:t>odds of being food insecure</w:t>
        </w:r>
      </w:ins>
      <w:ins w:id="684" w:author="Maino Vieytes, Christian Augusto" w:date="2022-03-31T14:47:00Z">
        <w:r w:rsidR="00CA0B44">
          <w:t xml:space="preserve"> (Table 4)</w:t>
        </w:r>
      </w:ins>
      <w:ins w:id="685" w:author="Maino Vieytes, Christian Augusto" w:date="2022-03-30T16:12:00Z">
        <w:r w:rsidR="00A148E8">
          <w:t xml:space="preserve">. </w:t>
        </w:r>
      </w:ins>
      <w:ins w:id="686" w:author="Maino Vieytes, Christian Augusto" w:date="2022-03-30T16:23:00Z">
        <w:r w:rsidR="00235707">
          <w:t>The Food Insecurity, SNAP, and Household Size patterns were all strongly and positively associated with the risk of bei</w:t>
        </w:r>
      </w:ins>
      <w:ins w:id="687" w:author="Maino Vieytes, Christian Augusto" w:date="2022-03-30T16:24:00Z">
        <w:r w:rsidR="00235707">
          <w:t xml:space="preserve">ng food insecure. The </w:t>
        </w:r>
      </w:ins>
      <w:ins w:id="688" w:author="Maino Vieytes, Christian Augusto" w:date="2022-03-30T16:34:00Z">
        <w:r w:rsidR="00704E8E">
          <w:t>Food Insecurity pattern had the largest magnitude</w:t>
        </w:r>
      </w:ins>
      <w:ins w:id="689" w:author="Maino Vieytes, Christian Augusto" w:date="2022-03-30T16:35:00Z">
        <w:r w:rsidR="00704E8E">
          <w:t xml:space="preserve"> of association with the odds of food insecur</w:t>
        </w:r>
      </w:ins>
      <w:ins w:id="690" w:author="Maino Vieytes, Christian Augusto" w:date="2022-04-04T09:27:00Z">
        <w:r w:rsidR="00705562">
          <w:t>ity</w:t>
        </w:r>
      </w:ins>
      <w:ins w:id="691" w:author="Maino Vieytes, Christian Augusto" w:date="2022-03-30T16:35:00Z">
        <w:r w:rsidR="00704E8E">
          <w:t xml:space="preserve"> being </w:t>
        </w:r>
      </w:ins>
      <w:ins w:id="692" w:author="Maino Vieytes, Christian Augusto" w:date="2022-03-31T14:44:00Z">
        <w:r w:rsidR="00CA0B44">
          <w:t>2.43</w:t>
        </w:r>
      </w:ins>
      <w:ins w:id="693" w:author="Maino Vieytes, Christian Augusto" w:date="2022-03-30T16:35:00Z">
        <w:r w:rsidR="00704E8E">
          <w:t>-fold</w:t>
        </w:r>
      </w:ins>
      <w:ins w:id="694" w:author="Maino Vieytes, Christian Augusto" w:date="2022-03-31T14:45:00Z">
        <w:r w:rsidR="00CA0B44">
          <w:t xml:space="preserve"> greater</w:t>
        </w:r>
      </w:ins>
      <w:ins w:id="695" w:author="Maino Vieytes, Christian Augusto" w:date="2022-03-30T16:35:00Z">
        <w:r w:rsidR="00704E8E">
          <w:t xml:space="preserve"> in the fifth quintile compared to the first</w:t>
        </w:r>
      </w:ins>
      <w:ins w:id="696" w:author="Maino Vieytes, Christian Augusto" w:date="2022-03-30T16:12:00Z">
        <w:r>
          <w:t xml:space="preserve"> </w:t>
        </w:r>
      </w:ins>
      <w:ins w:id="697" w:author="Maino Vieytes, Christian Augusto" w:date="2022-03-30T16:35:00Z">
        <w:r w:rsidR="00704E8E">
          <w:t>quintile. Simi</w:t>
        </w:r>
      </w:ins>
      <w:ins w:id="698" w:author="Maino Vieytes, Christian Augusto" w:date="2022-03-30T16:36:00Z">
        <w:r w:rsidR="00704E8E">
          <w:t>larly, a</w:t>
        </w:r>
      </w:ins>
      <w:ins w:id="699" w:author="Maino Vieytes, Christian Augusto" w:date="2022-03-30T16:35:00Z">
        <w:r w:rsidR="00704E8E">
          <w:t xml:space="preserve">ll three of those patterns had similar </w:t>
        </w:r>
      </w:ins>
      <w:ins w:id="700" w:author="Maino Vieytes, Christian Augusto" w:date="2022-03-30T16:36:00Z">
        <w:r w:rsidR="00704E8E">
          <w:t xml:space="preserve">magnitudes of association when the diet score was modeled linearly. For the food insecurity pattern, a one standard deviation increase in the score was associated with </w:t>
        </w:r>
      </w:ins>
      <w:ins w:id="701" w:author="Maino Vieytes, Christian Augusto" w:date="2022-03-31T14:45:00Z">
        <w:r w:rsidR="00CA0B44">
          <w:t>51</w:t>
        </w:r>
      </w:ins>
      <w:ins w:id="702" w:author="Maino Vieytes, Christian Augusto" w:date="2022-03-30T16:37:00Z">
        <w:r w:rsidR="00704E8E">
          <w:t>% increase in the odds of being food insecure.</w:t>
        </w:r>
        <w:r w:rsidR="0049046F">
          <w:t xml:space="preserve"> Concerning associations in the opposite direction, </w:t>
        </w:r>
      </w:ins>
      <w:ins w:id="703" w:author="Maino Vieytes, Christian Augusto" w:date="2022-03-30T16:38:00Z">
        <w:r w:rsidR="0049046F">
          <w:t xml:space="preserve">only </w:t>
        </w:r>
      </w:ins>
      <w:ins w:id="704" w:author="Maino Vieytes, Christian Augusto" w:date="2022-03-30T16:37:00Z">
        <w:r w:rsidR="0049046F">
          <w:t xml:space="preserve">the Prudent pattern was inversely associated with food insecurity, with the highest quintile observing a </w:t>
        </w:r>
      </w:ins>
      <w:ins w:id="705" w:author="Maino Vieytes, Christian Augusto" w:date="2022-03-31T14:45:00Z">
        <w:r w:rsidR="00CA0B44">
          <w:t>59</w:t>
        </w:r>
      </w:ins>
      <w:ins w:id="706" w:author="Maino Vieytes, Christian Augusto" w:date="2022-03-30T16:37:00Z">
        <w:r w:rsidR="0049046F">
          <w:t>% reduction in the odds</w:t>
        </w:r>
      </w:ins>
      <w:ins w:id="707" w:author="Maino Vieytes, Christian Augusto" w:date="2022-03-30T16:38:00Z">
        <w:r w:rsidR="0049046F">
          <w:t xml:space="preserve"> of being food insecure compared to the first quintile. A one standard deviation increase in this pattern scores was also associated with a 2</w:t>
        </w:r>
      </w:ins>
      <w:ins w:id="708" w:author="Maino Vieytes, Christian Augusto" w:date="2022-03-31T14:46:00Z">
        <w:r w:rsidR="00CA0B44">
          <w:t>4</w:t>
        </w:r>
      </w:ins>
      <w:ins w:id="709" w:author="Maino Vieytes, Christian Augusto" w:date="2022-03-30T16:38:00Z">
        <w:r w:rsidR="0049046F">
          <w:t xml:space="preserve">% decrease in </w:t>
        </w:r>
      </w:ins>
      <w:ins w:id="710" w:author="Maino Vieytes, Christian Augusto" w:date="2022-03-30T16:39:00Z">
        <w:r w:rsidR="0049046F">
          <w:t xml:space="preserve">the odds of being food insecure. For </w:t>
        </w:r>
        <w:del w:id="711" w:author="Anna Arthur" w:date="2022-05-23T10:25:00Z">
          <w:r w:rsidR="0049046F" w:rsidDel="00F8375D">
            <w:delText>all of</w:delText>
          </w:r>
        </w:del>
      </w:ins>
      <w:ins w:id="712" w:author="Anna Arthur" w:date="2022-05-23T10:25:00Z">
        <w:r w:rsidR="00F8375D">
          <w:t>all</w:t>
        </w:r>
      </w:ins>
      <w:ins w:id="713" w:author="Maino Vieytes, Christian Augusto" w:date="2022-03-30T16:39:00Z">
        <w:r w:rsidR="0049046F">
          <w:t xml:space="preserve"> the noted dietary patterns, </w:t>
        </w:r>
      </w:ins>
      <w:ins w:id="714" w:author="Maino Vieytes, Christian Augusto" w:date="2022-03-30T16:40:00Z">
        <w:r w:rsidR="0049046F">
          <w:t xml:space="preserve">tests for linear trend revealed linear behavior across the quintiles and </w:t>
        </w:r>
      </w:ins>
      <w:ins w:id="715" w:author="Maino Vieytes, Christian Augusto" w:date="2022-03-30T16:45:00Z">
        <w:r w:rsidR="00675089">
          <w:t>these</w:t>
        </w:r>
      </w:ins>
      <w:ins w:id="716" w:author="Maino Vieytes, Christian Augusto" w:date="2022-03-30T16:40:00Z">
        <w:r w:rsidR="0049046F">
          <w:t xml:space="preserve"> finding</w:t>
        </w:r>
      </w:ins>
      <w:ins w:id="717" w:author="Maino Vieytes, Christian Augusto" w:date="2022-03-30T16:45:00Z">
        <w:r w:rsidR="00675089">
          <w:t>s were generally</w:t>
        </w:r>
      </w:ins>
      <w:ins w:id="718" w:author="Maino Vieytes, Christian Augusto" w:date="2022-03-30T16:40:00Z">
        <w:r w:rsidR="0049046F">
          <w:t xml:space="preserve"> supported by </w:t>
        </w:r>
      </w:ins>
      <w:ins w:id="719" w:author="Maino Vieytes, Christian Augusto" w:date="2022-03-30T16:46:00Z">
        <w:r w:rsidR="00675089">
          <w:t>the results from fitting models with restricted cubic splines (Figure 3).</w:t>
        </w:r>
      </w:ins>
    </w:p>
    <w:p w14:paraId="0FF78B0F" w14:textId="77777777" w:rsidR="00CA0B44" w:rsidRDefault="00CA0B44" w:rsidP="00A61D15">
      <w:pPr>
        <w:spacing w:line="480" w:lineRule="auto"/>
        <w:rPr>
          <w:ins w:id="720" w:author="Maino Vieytes, Christian Augusto" w:date="2022-03-31T14:46:00Z"/>
          <w:i/>
          <w:iCs/>
        </w:rPr>
      </w:pPr>
    </w:p>
    <w:p w14:paraId="7B0D8734" w14:textId="6D13141D" w:rsidR="00675089" w:rsidRPr="00675089" w:rsidRDefault="005324ED" w:rsidP="00A61D15">
      <w:pPr>
        <w:spacing w:line="480" w:lineRule="auto"/>
        <w:rPr>
          <w:i/>
          <w:iCs/>
        </w:rPr>
      </w:pPr>
      <w:ins w:id="721" w:author="Maino Vieytes, Christian Augusto" w:date="2022-03-31T10:56:00Z">
        <w:r>
          <w:rPr>
            <w:i/>
            <w:iCs/>
          </w:rPr>
          <w:lastRenderedPageBreak/>
          <w:t xml:space="preserve">Validation Phase: </w:t>
        </w:r>
      </w:ins>
      <w:ins w:id="722" w:author="Maino Vieytes, Christian Augusto" w:date="2022-03-30T16:46:00Z">
        <w:r w:rsidR="00675089">
          <w:rPr>
            <w:i/>
            <w:iCs/>
          </w:rPr>
          <w:t>Survival Analysis</w:t>
        </w:r>
      </w:ins>
    </w:p>
    <w:p w14:paraId="6B78FEB6" w14:textId="5A60A0ED" w:rsidR="00F70158" w:rsidRDefault="00815AC5" w:rsidP="002E24ED">
      <w:pPr>
        <w:spacing w:line="480" w:lineRule="auto"/>
        <w:ind w:firstLine="720"/>
      </w:pPr>
      <w:r w:rsidRPr="00A96768">
        <w:t xml:space="preserve">There were </w:t>
      </w:r>
      <w:del w:id="723" w:author="Maino Vieytes, Christian Augusto" w:date="2022-03-25T13:48:00Z">
        <w:r w:rsidRPr="00815AC5" w:rsidDel="001F4861">
          <w:delText>47,</w:delText>
        </w:r>
        <w:r w:rsidDel="001F4861">
          <w:delText>417</w:delText>
        </w:r>
      </w:del>
      <w:ins w:id="724" w:author="Maino Vieytes, Christian Augusto" w:date="2022-03-25T13:48:00Z">
        <w:r w:rsidR="001F4861">
          <w:t>4,130</w:t>
        </w:r>
      </w:ins>
      <w:r w:rsidRPr="00815AC5">
        <w:t xml:space="preserve"> </w:t>
      </w:r>
      <w:r w:rsidRPr="00A96768">
        <w:t>person-years of contributions used in t</w:t>
      </w:r>
      <w:ins w:id="725" w:author="Maino Vieytes, Christian Augusto" w:date="2022-03-30T16:11:00Z">
        <w:r w:rsidR="00C85C82">
          <w:t>he survival</w:t>
        </w:r>
      </w:ins>
      <w:del w:id="726" w:author="Maino Vieytes, Christian Augusto" w:date="2022-03-30T16:11:00Z">
        <w:r w:rsidRPr="00A96768" w:rsidDel="00C85C82">
          <w:delText>his</w:delText>
        </w:r>
      </w:del>
      <w:r w:rsidRPr="00A96768">
        <w:t xml:space="preserve"> analysis</w:t>
      </w:r>
      <w:ins w:id="727" w:author="Maino Vieytes, Christian Augusto" w:date="2022-03-30T16:11:00Z">
        <w:r w:rsidR="00C85C82">
          <w:t xml:space="preserve"> of 242 food insecure cancer survivors</w:t>
        </w:r>
      </w:ins>
      <w:ins w:id="728" w:author="Maino Vieytes, Christian Augusto" w:date="2022-04-01T12:54:00Z">
        <w:r w:rsidR="00F55B5A">
          <w:t xml:space="preserve"> (subsample C)</w:t>
        </w:r>
      </w:ins>
      <w:r>
        <w:t xml:space="preserve">, </w:t>
      </w:r>
      <w:del w:id="729" w:author="Maino Vieytes, Christian Augusto" w:date="2022-03-25T13:50:00Z">
        <w:r w:rsidRPr="00815AC5" w:rsidDel="003E5AFA">
          <w:delText>810</w:delText>
        </w:r>
        <w:r w:rsidRPr="00A96768" w:rsidDel="003E5AFA">
          <w:delText xml:space="preserve"> </w:delText>
        </w:r>
      </w:del>
      <w:ins w:id="730" w:author="Maino Vieytes, Christian Augusto" w:date="2022-03-25T13:50:00Z">
        <w:r w:rsidR="003E5AFA">
          <w:t>57</w:t>
        </w:r>
        <w:r w:rsidR="003E5AFA" w:rsidRPr="00A96768">
          <w:t xml:space="preserve"> </w:t>
        </w:r>
      </w:ins>
      <w:r w:rsidRPr="00A96768">
        <w:t>documented deaths</w:t>
      </w:r>
      <w:r>
        <w:t xml:space="preserve"> from all causes, and </w:t>
      </w:r>
      <w:del w:id="731" w:author="Maino Vieytes, Christian Augusto" w:date="2022-03-25T14:27:00Z">
        <w:r w:rsidDel="008E398F">
          <w:delText xml:space="preserve">299 </w:delText>
        </w:r>
      </w:del>
      <w:ins w:id="732" w:author="Maino Vieytes, Christian Augusto" w:date="2022-03-25T14:27:00Z">
        <w:r w:rsidR="008E398F">
          <w:t xml:space="preserve">21 </w:t>
        </w:r>
      </w:ins>
      <w:r>
        <w:t>cancer-related deaths</w:t>
      </w:r>
      <w:r w:rsidRPr="00A96768">
        <w:t>.</w:t>
      </w:r>
      <w:r>
        <w:t xml:space="preserve"> </w:t>
      </w:r>
      <w:r w:rsidR="00A61D15">
        <w:t xml:space="preserve">Using multivariable Cox Proportional Hazards models, we found several associations between the extracted patterns and risk of all-cause mortality in </w:t>
      </w:r>
      <w:del w:id="733" w:author="Maino Vieytes, Christian Augusto" w:date="2022-03-31T14:46:00Z">
        <w:r w:rsidR="00A61D15" w:rsidDel="00CA0B44">
          <w:delText>the analyzed cancer survivors</w:delText>
        </w:r>
      </w:del>
      <w:ins w:id="734" w:author="Maino Vieytes, Christian Augusto" w:date="2022-03-31T14:46:00Z">
        <w:r w:rsidR="00CA0B44">
          <w:t>this s</w:t>
        </w:r>
      </w:ins>
      <w:ins w:id="735" w:author="Maino Vieytes, Christian Augusto" w:date="2022-03-31T14:47:00Z">
        <w:r w:rsidR="00CA0B44">
          <w:t>ubsample</w:t>
        </w:r>
      </w:ins>
      <w:ins w:id="736" w:author="Maino Vieytes, Christian Augusto" w:date="2022-03-31T14:48:00Z">
        <w:r w:rsidR="00CA0B44">
          <w:t xml:space="preserve"> (Table 5)</w:t>
        </w:r>
      </w:ins>
      <w:r w:rsidR="00A61D15">
        <w:t xml:space="preserve">. </w:t>
      </w:r>
      <w:r w:rsidR="00F70158">
        <w:t xml:space="preserve">Three of the patterns derived </w:t>
      </w:r>
      <w:r w:rsidR="00A85CBB">
        <w:t>using</w:t>
      </w:r>
      <w:r w:rsidR="00F70158">
        <w:t xml:space="preserve"> the elastic net models were significantly and positively associated with the risk of all-cause mortality</w:t>
      </w:r>
      <w:r w:rsidR="00A61D15">
        <w:t xml:space="preserve"> after </w:t>
      </w:r>
      <w:del w:id="737" w:author="Maino Vieytes, Christian Augusto" w:date="2022-03-31T14:48:00Z">
        <w:r w:rsidR="00A61D15" w:rsidDel="00CA0B44">
          <w:delText xml:space="preserve">adjusting for </w:delText>
        </w:r>
        <w:r w:rsidR="00A61D15" w:rsidRPr="00A61D15" w:rsidDel="00CA0B44">
          <w:delText xml:space="preserve">age, sex, race/ethnicity, </w:delText>
        </w:r>
        <w:r w:rsidR="00530B18" w:rsidDel="00CA0B44">
          <w:delText>FIPR</w:delText>
        </w:r>
        <w:r w:rsidR="00A61D15" w:rsidRPr="00A61D15" w:rsidDel="00CA0B44">
          <w:delText xml:space="preserve">, highest level of education attained, BMI, estimated caloric intake, weekly MET minutes, smoking status, and </w:delText>
        </w:r>
        <w:r w:rsidR="00A61D15" w:rsidDel="00CA0B44">
          <w:delText xml:space="preserve">CCI </w:delText>
        </w:r>
        <w:r w:rsidR="00A61D15" w:rsidRPr="00A61D15" w:rsidDel="00CA0B44">
          <w:delText>score</w:delText>
        </w:r>
        <w:r w:rsidR="00A85CBB" w:rsidDel="00CA0B44">
          <w:delText xml:space="preserve"> (Table 4</w:delText>
        </w:r>
      </w:del>
      <w:ins w:id="738" w:author="Maino Vieytes, Christian Augusto" w:date="2022-03-31T14:48:00Z">
        <w:r w:rsidR="00CA0B44">
          <w:t>multivariable adjustment</w:t>
        </w:r>
      </w:ins>
      <w:del w:id="739" w:author="Maino Vieytes, Christian Augusto" w:date="2022-03-31T14:48:00Z">
        <w:r w:rsidR="00A85CBB" w:rsidDel="00CA0B44">
          <w:delText>)</w:delText>
        </w:r>
      </w:del>
      <w:r w:rsidR="00F70158">
        <w:t xml:space="preserve">. The highest quintile for the </w:t>
      </w:r>
      <w:r w:rsidR="003E01EF">
        <w:t>FI</w:t>
      </w:r>
      <w:r w:rsidR="00F70158">
        <w:t xml:space="preserve"> pattern observed a </w:t>
      </w:r>
      <w:ins w:id="740" w:author="Maino Vieytes, Christian Augusto" w:date="2022-03-25T14:28:00Z">
        <w:r w:rsidR="008E398F">
          <w:t>3</w:t>
        </w:r>
      </w:ins>
      <w:ins w:id="741" w:author="Maino Vieytes, Christian Augusto" w:date="2022-03-31T14:49:00Z">
        <w:r w:rsidR="00CA0B44">
          <w:t>9</w:t>
        </w:r>
      </w:ins>
      <w:ins w:id="742" w:author="Maino Vieytes, Christian Augusto" w:date="2022-03-25T14:28:00Z">
        <w:r w:rsidR="008E398F">
          <w:t>7</w:t>
        </w:r>
      </w:ins>
      <w:del w:id="743" w:author="Maino Vieytes, Christian Augusto" w:date="2022-03-25T14:28:00Z">
        <w:r w:rsidR="00F70158" w:rsidDel="008E398F">
          <w:delText>5</w:delText>
        </w:r>
        <w:r w:rsidR="00422D93" w:rsidDel="008E398F">
          <w:delText>3</w:delText>
        </w:r>
      </w:del>
      <w:r w:rsidR="00F70158">
        <w:t>% increased risk of all-cause mortality compared to the lowest quintile</w:t>
      </w:r>
      <w:ins w:id="744" w:author="Maino Vieytes, Christian Augusto" w:date="2022-03-25T14:29:00Z">
        <w:r w:rsidR="00DE2101">
          <w:t xml:space="preserve"> and </w:t>
        </w:r>
      </w:ins>
      <w:ins w:id="745" w:author="Maino Vieytes, Christian Augusto" w:date="2022-03-25T14:30:00Z">
        <w:r w:rsidR="00DE2101">
          <w:t>a test for linear trend across the quintiles suggested the presence of one</w:t>
        </w:r>
      </w:ins>
      <w:del w:id="746" w:author="Maino Vieytes, Christian Augusto" w:date="2022-03-25T14:29:00Z">
        <w:r w:rsidR="00F70158" w:rsidDel="00DE2101">
          <w:delText xml:space="preserve">. Moreover, the </w:delText>
        </w:r>
        <w:r w:rsidR="00AE3D75" w:rsidDel="00DE2101">
          <w:delText xml:space="preserve">relationship of this pattern to the outcome of all-cause mortality appeared to be </w:delText>
        </w:r>
        <w:r w:rsidR="00017E04" w:rsidDel="00DE2101">
          <w:delText>modeled</w:delText>
        </w:r>
        <w:r w:rsidR="00AE3D75" w:rsidDel="00DE2101">
          <w:delText xml:space="preserve"> best </w:delText>
        </w:r>
        <w:r w:rsidR="00422D93" w:rsidDel="00DE2101">
          <w:delText>as</w:delText>
        </w:r>
        <w:r w:rsidR="00AE3D75" w:rsidDel="00DE2101">
          <w:delText xml:space="preserve"> a quadratic polynomial</w:delText>
        </w:r>
        <w:r w:rsidR="00A85CBB" w:rsidDel="00DE2101">
          <w:delText xml:space="preserve">, while the tests for linear dosed-response behavior were nonsignificant at the </w:delText>
        </w:r>
      </w:del>
      <m:oMath>
        <m:r>
          <w:del w:id="747" w:author="Maino Vieytes, Christian Augusto" w:date="2022-03-25T14:29:00Z">
            <w:rPr>
              <w:rFonts w:ascii="Cambria Math" w:hAnsi="Cambria Math"/>
            </w:rPr>
            <m:t>α</m:t>
          </w:del>
        </m:r>
      </m:oMath>
      <w:del w:id="748" w:author="Maino Vieytes, Christian Augusto" w:date="2022-03-25T14:29:00Z">
        <w:r w:rsidR="00A85CBB" w:rsidDel="00DE2101">
          <w:delText xml:space="preserve"> = 0.05 level </w:delText>
        </w:r>
        <w:r w:rsidR="00AE3D75" w:rsidDel="00DE2101">
          <w:delText>(Figure 4</w:delText>
        </w:r>
        <w:r w:rsidR="00A85CBB" w:rsidDel="00DE2101">
          <w:delText>, Table 4</w:delText>
        </w:r>
        <w:r w:rsidR="00AE3D75" w:rsidDel="00DE2101">
          <w:delText>)</w:delText>
        </w:r>
        <w:r w:rsidR="00877B95" w:rsidDel="00DE2101">
          <w:delText>, suggesting the relationship was parabolic</w:delText>
        </w:r>
      </w:del>
      <w:r w:rsidR="00AE3D75">
        <w:t>.</w:t>
      </w:r>
      <w:ins w:id="749" w:author="Maino Vieytes, Christian Augusto" w:date="2022-03-25T14:30:00Z">
        <w:r w:rsidR="00DE2101">
          <w:t xml:space="preserve"> Moreover, a one standard deviation increase in the pattern score was significantly associated with a </w:t>
        </w:r>
      </w:ins>
      <w:ins w:id="750" w:author="Maino Vieytes, Christian Augusto" w:date="2022-03-25T14:31:00Z">
        <w:r w:rsidR="00DE2101">
          <w:t>6</w:t>
        </w:r>
      </w:ins>
      <w:ins w:id="751" w:author="Maino Vieytes, Christian Augusto" w:date="2022-03-31T14:49:00Z">
        <w:r w:rsidR="00CA0B44">
          <w:t>2</w:t>
        </w:r>
      </w:ins>
      <w:ins w:id="752" w:author="Maino Vieytes, Christian Augusto" w:date="2022-03-25T14:31:00Z">
        <w:r w:rsidR="00DE2101">
          <w:t xml:space="preserve">% increase in the risk of all-cause mortality. </w:t>
        </w:r>
      </w:ins>
      <w:del w:id="753" w:author="Maino Vieytes, Christian Augusto" w:date="2022-03-25T14:31:00Z">
        <w:r w:rsidR="00AE3D75" w:rsidDel="00DE2101">
          <w:delText xml:space="preserve"> </w:delText>
        </w:r>
      </w:del>
      <w:del w:id="754" w:author="Maino Vieytes, Christian Augusto" w:date="2022-03-25T14:32:00Z">
        <w:r w:rsidR="00AE3D75" w:rsidDel="00DE2101">
          <w:delText xml:space="preserve">Dietary patterns derived from the outcomes of food assistance recipiency (SNAP) and household size were similar in terms of their effect sizes. The highest quintiles of both patterns pattern </w:delText>
        </w:r>
        <w:r w:rsidR="00877B95" w:rsidDel="00DE2101">
          <w:delText xml:space="preserve">had </w:delText>
        </w:r>
        <w:r w:rsidR="00AE3D75" w:rsidDel="00DE2101">
          <w:delText>a 4</w:delText>
        </w:r>
        <w:r w:rsidR="00422D93" w:rsidDel="00DE2101">
          <w:delText>8</w:delText>
        </w:r>
        <w:r w:rsidR="00AE3D75" w:rsidDel="00DE2101">
          <w:delText xml:space="preserve">% increased risk of all-cause mortality compared to the lowest quintiles. The tests for linear trend for these patterns </w:delText>
        </w:r>
        <w:r w:rsidR="00422D93" w:rsidDel="00DE2101">
          <w:delText xml:space="preserve">across their quintiles </w:delText>
        </w:r>
        <w:r w:rsidR="00AE3D75" w:rsidDel="00DE2101">
          <w:delText xml:space="preserve">were similarly nonsignificant. However, for the former pattern, a model that considered the diet score as a continuous variable suggested that a standard deviation increase in this pattern score was </w:delText>
        </w:r>
        <w:r w:rsidR="00422D93" w:rsidDel="00DE2101">
          <w:delText xml:space="preserve">significantly </w:delText>
        </w:r>
        <w:r w:rsidR="00AE3D75" w:rsidDel="00DE2101">
          <w:delText xml:space="preserve">associated with a 17% increased risk of all-cause mortality. The pattern extracted using age as the outcome in the elastic net model did not </w:delText>
        </w:r>
        <w:r w:rsidR="00877B95" w:rsidDel="00DE2101">
          <w:delText>demonstrate</w:delText>
        </w:r>
        <w:r w:rsidR="00AE3D75" w:rsidDel="00DE2101">
          <w:delText xml:space="preserve"> appreciable evidence of a relationship to all-cause mortality. For the patterns extracted via PCA, </w:delText>
        </w:r>
        <w:r w:rsidR="00877B95" w:rsidDel="00DE2101">
          <w:delText xml:space="preserve">there were no significant associations </w:delText>
        </w:r>
        <w:r w:rsidR="00422D93" w:rsidDel="00DE2101">
          <w:delText>although the Modified Western pattern appeared to trend towards a positive association with all-cause mortality.</w:delText>
        </w:r>
      </w:del>
      <w:ins w:id="755" w:author="Maino Vieytes, Christian Augusto" w:date="2022-03-25T14:32:00Z">
        <w:r w:rsidR="00DE2101">
          <w:t>The SNAP and Hou</w:t>
        </w:r>
      </w:ins>
      <w:ins w:id="756" w:author="Maino Vieytes, Christian Augusto" w:date="2022-03-25T14:33:00Z">
        <w:r w:rsidR="00DE2101">
          <w:t xml:space="preserve">sehold Size </w:t>
        </w:r>
      </w:ins>
      <w:ins w:id="757" w:author="Maino Vieytes, Christian Augusto" w:date="2022-03-25T14:32:00Z">
        <w:r w:rsidR="00DE2101">
          <w:t>pattern</w:t>
        </w:r>
      </w:ins>
      <w:ins w:id="758" w:author="Maino Vieytes, Christian Augusto" w:date="2022-03-25T14:33:00Z">
        <w:r w:rsidR="00DE2101">
          <w:t>s</w:t>
        </w:r>
      </w:ins>
      <w:ins w:id="759" w:author="Maino Vieytes, Christian Augusto" w:date="2022-03-25T14:32:00Z">
        <w:r w:rsidR="00DE2101">
          <w:t xml:space="preserve"> </w:t>
        </w:r>
      </w:ins>
      <w:ins w:id="760" w:author="Maino Vieytes, Christian Augusto" w:date="2022-03-25T14:33:00Z">
        <w:r w:rsidR="00DE2101">
          <w:t>were</w:t>
        </w:r>
      </w:ins>
      <w:ins w:id="761" w:author="Maino Vieytes, Christian Augusto" w:date="2022-03-25T14:32:00Z">
        <w:r w:rsidR="00DE2101">
          <w:t xml:space="preserve"> similarly positively associated with </w:t>
        </w:r>
      </w:ins>
      <w:ins w:id="762" w:author="Maino Vieytes, Christian Augusto" w:date="2022-03-25T14:33:00Z">
        <w:r w:rsidR="00DE2101">
          <w:t xml:space="preserve">all-cause mortality. For the SNAP pattern, the highest quintile observed a </w:t>
        </w:r>
      </w:ins>
      <w:ins w:id="763" w:author="Maino Vieytes, Christian Augusto" w:date="2022-03-31T14:50:00Z">
        <w:r w:rsidR="009E471C">
          <w:t>532</w:t>
        </w:r>
      </w:ins>
      <w:ins w:id="764" w:author="Maino Vieytes, Christian Augusto" w:date="2022-03-25T14:33:00Z">
        <w:r w:rsidR="00DE2101">
          <w:t xml:space="preserve">% increased risk of all-cause mortality compared to the lowest quintile </w:t>
        </w:r>
      </w:ins>
      <w:ins w:id="765" w:author="Maino Vieytes, Christian Augusto" w:date="2022-03-31T14:51:00Z">
        <w:r w:rsidR="009E471C">
          <w:t xml:space="preserve">while a standard deviation increase in the score was associated with a 63% increase in the risk of mortality. The highest quintile of the Household Size pattern observed a </w:t>
        </w:r>
      </w:ins>
      <w:ins w:id="766" w:author="Maino Vieytes, Christian Augusto" w:date="2022-03-31T14:52:00Z">
        <w:r w:rsidR="009E471C">
          <w:t xml:space="preserve">446% increase in the risk of all-cause mortality compared to the first quintile and a standard deviation increase in this score predicted a 43% increased risk of mortality although this last figure was not statistically significant. </w:t>
        </w:r>
      </w:ins>
      <w:ins w:id="767" w:author="Maino Vieytes, Christian Augusto" w:date="2022-03-31T14:53:00Z">
        <w:r w:rsidR="009E471C">
          <w:t>The highest quintile of the Prudent pattern was associated with a 70% reduction in the risk of all-cause mortality although this figure did not attain the threshold for statistical significance (</w:t>
        </w:r>
        <w:r w:rsidR="009E471C">
          <w:rPr>
            <w:i/>
            <w:iCs/>
          </w:rPr>
          <w:t>p</w:t>
        </w:r>
        <w:r w:rsidR="009E471C">
          <w:t xml:space="preserve"> = 0.06).</w:t>
        </w:r>
      </w:ins>
      <w:ins w:id="768" w:author="Maino Vieytes, Christian Augusto" w:date="2022-03-25T14:33:00Z">
        <w:r w:rsidR="00DE2101">
          <w:t xml:space="preserve"> </w:t>
        </w:r>
      </w:ins>
    </w:p>
    <w:p w14:paraId="041E1D62" w14:textId="39E8AB83" w:rsidR="00A85CBB" w:rsidRPr="00206878" w:rsidRDefault="00A85CBB" w:rsidP="002E24ED">
      <w:pPr>
        <w:spacing w:line="480" w:lineRule="auto"/>
        <w:ind w:firstLine="720"/>
      </w:pPr>
      <w:r>
        <w:t xml:space="preserve">When considering cancer-specific mortality, </w:t>
      </w:r>
      <w:r w:rsidR="00CA36D5">
        <w:t xml:space="preserve">a one standard deviation increase in the </w:t>
      </w:r>
      <w:del w:id="769" w:author="Maino Vieytes, Christian Augusto" w:date="2022-03-30T11:29:00Z">
        <w:r w:rsidR="00CA36D5" w:rsidDel="00AC71EE">
          <w:delText>age dietary pattern was associated with an 18% decreased risk of cancer-specific mortality</w:delText>
        </w:r>
        <w:r w:rsidR="00603A34" w:rsidDel="00AC71EE">
          <w:delText xml:space="preserve">, though there was </w:delText>
        </w:r>
        <w:r w:rsidR="00F961D5" w:rsidDel="00AC71EE">
          <w:delText>no significant</w:delText>
        </w:r>
        <w:r w:rsidR="00603A34" w:rsidDel="00AC71EE">
          <w:delText xml:space="preserve"> evidence of linear trend across the quintiles</w:delText>
        </w:r>
      </w:del>
      <w:ins w:id="770" w:author="Maino Vieytes, Christian Augusto" w:date="2022-03-31T14:54:00Z">
        <w:r w:rsidR="009E471C">
          <w:t>Modified Western</w:t>
        </w:r>
      </w:ins>
      <w:ins w:id="771" w:author="Maino Vieytes, Christian Augusto" w:date="2022-03-30T11:29:00Z">
        <w:r w:rsidR="00AC71EE">
          <w:t xml:space="preserve"> pattern was associated with a </w:t>
        </w:r>
      </w:ins>
      <w:ins w:id="772" w:author="Maino Vieytes, Christian Augusto" w:date="2022-03-31T14:54:00Z">
        <w:r w:rsidR="0027589E">
          <w:t>42</w:t>
        </w:r>
      </w:ins>
      <w:ins w:id="773" w:author="Maino Vieytes, Christian Augusto" w:date="2022-03-30T11:29:00Z">
        <w:r w:rsidR="00AC71EE">
          <w:t>% decrease in the risk of cancer-related mortality</w:t>
        </w:r>
      </w:ins>
      <w:ins w:id="774" w:author="Maino Vieytes, Christian Augusto" w:date="2022-03-31T14:54:00Z">
        <w:r w:rsidR="0027589E">
          <w:t xml:space="preserve"> although there </w:t>
        </w:r>
      </w:ins>
      <w:ins w:id="775" w:author="Maino Vieytes, Christian Augusto" w:date="2022-03-31T14:55:00Z">
        <w:r w:rsidR="0027589E">
          <w:t xml:space="preserve">was no further significant nor strong evidence in any of the other </w:t>
        </w:r>
        <w:r w:rsidR="0027589E">
          <w:lastRenderedPageBreak/>
          <w:t>operationalizations of this pattern score</w:t>
        </w:r>
      </w:ins>
      <w:r w:rsidR="00603A34">
        <w:t xml:space="preserve">. </w:t>
      </w:r>
      <w:del w:id="776" w:author="Maino Vieytes, Christian Augusto" w:date="2022-03-30T11:37:00Z">
        <w:r w:rsidR="00603A34" w:rsidDel="00230740">
          <w:delText xml:space="preserve">The </w:delText>
        </w:r>
        <w:r w:rsidR="003E01EF" w:rsidDel="00230740">
          <w:delText>FI</w:delText>
        </w:r>
        <w:r w:rsidR="002B5321" w:rsidDel="00230740">
          <w:delText xml:space="preserve"> and SNAP patterns </w:delText>
        </w:r>
        <w:r w:rsidR="00603A34" w:rsidDel="00230740">
          <w:delText xml:space="preserve">demonstrated </w:delText>
        </w:r>
        <w:r w:rsidR="002B5321" w:rsidDel="00230740">
          <w:delText xml:space="preserve">strong </w:delText>
        </w:r>
        <w:r w:rsidR="00603A34" w:rsidDel="00230740">
          <w:delText xml:space="preserve">parabolic </w:delText>
        </w:r>
        <w:r w:rsidR="002B5321" w:rsidDel="00230740">
          <w:delText>relationships</w:delText>
        </w:r>
        <w:r w:rsidR="00422D93" w:rsidDel="00230740">
          <w:delText xml:space="preserve"> similar to those observed for all-cause mortality</w:delText>
        </w:r>
        <w:r w:rsidR="00603A34" w:rsidDel="00230740">
          <w:delText xml:space="preserve">, though there was a </w:delText>
        </w:r>
        <w:r w:rsidR="00F961D5" w:rsidDel="00230740">
          <w:delText xml:space="preserve">general </w:delText>
        </w:r>
        <w:r w:rsidR="00603A34" w:rsidDel="00230740">
          <w:delText xml:space="preserve">lack of evidence that </w:delText>
        </w:r>
        <w:r w:rsidR="00F961D5" w:rsidDel="00230740">
          <w:delText>suggested</w:delText>
        </w:r>
        <w:r w:rsidR="00603A34" w:rsidDel="00230740">
          <w:delText xml:space="preserve"> a linear dose-response</w:delText>
        </w:r>
        <w:r w:rsidR="004B221F" w:rsidDel="00230740">
          <w:delText xml:space="preserve"> (</w:delText>
        </w:r>
        <w:r w:rsidR="002B5321" w:rsidDel="00230740">
          <w:delText xml:space="preserve">Table 4, </w:delText>
        </w:r>
        <w:r w:rsidR="004B221F" w:rsidDel="00230740">
          <w:delText>Figure 4)</w:delText>
        </w:r>
        <w:r w:rsidR="00603A34" w:rsidDel="00230740">
          <w:delText xml:space="preserve">. </w:delText>
        </w:r>
        <w:r w:rsidR="00206878" w:rsidDel="00230740">
          <w:delText>For the PCA patterns, we observed a 5</w:delText>
        </w:r>
        <w:r w:rsidR="00422D93" w:rsidDel="00230740">
          <w:delText>1</w:delText>
        </w:r>
        <w:r w:rsidR="00206878" w:rsidDel="00230740">
          <w:delText>% reduced risk of cancer-specific mortality for the fifth quintile relative to the first quintile</w:delText>
        </w:r>
        <w:r w:rsidR="00877B95" w:rsidDel="00230740">
          <w:delText xml:space="preserve"> of the </w:delText>
        </w:r>
        <w:r w:rsidR="00422D93" w:rsidDel="00230740">
          <w:delText>P</w:delText>
        </w:r>
        <w:r w:rsidR="00877B95" w:rsidDel="00230740">
          <w:delText>rudent pattern</w:delText>
        </w:r>
        <w:r w:rsidR="00206878" w:rsidDel="00230740">
          <w:delText xml:space="preserve">. However, the spline model </w:delText>
        </w:r>
        <w:r w:rsidR="00422D93" w:rsidDel="00230740">
          <w:delText xml:space="preserve">may have </w:delText>
        </w:r>
        <w:r w:rsidR="00206878" w:rsidDel="00230740">
          <w:delText xml:space="preserve">suggested a </w:delText>
        </w:r>
        <w:r w:rsidR="00877B95" w:rsidDel="00230740">
          <w:delText>nonlinear</w:delText>
        </w:r>
        <w:r w:rsidR="00206878" w:rsidDel="00230740">
          <w:delText xml:space="preserve"> relationship</w:delText>
        </w:r>
        <w:r w:rsidR="00877B95" w:rsidDel="00230740">
          <w:delText>.</w:delText>
        </w:r>
      </w:del>
      <w:ins w:id="777" w:author="Maino Vieytes, Christian Augusto" w:date="2022-03-30T11:37:00Z">
        <w:r w:rsidR="00230740">
          <w:t>Evidence for linear or nonlinear dose response behaviors were also generally lacking (Figure 4).</w:t>
        </w:r>
      </w:ins>
    </w:p>
    <w:p w14:paraId="5100A379" w14:textId="7174B3BE" w:rsidR="00603A34" w:rsidRPr="00AE3D75" w:rsidRDefault="00603A34" w:rsidP="002E24ED">
      <w:pPr>
        <w:spacing w:line="480" w:lineRule="auto"/>
        <w:ind w:firstLine="720"/>
      </w:pPr>
      <w:r>
        <w:t>In stratified models</w:t>
      </w:r>
      <w:r w:rsidR="0060685B">
        <w:t xml:space="preserve"> of all-cause mortality</w:t>
      </w:r>
      <w:r w:rsidR="004B221F">
        <w:t xml:space="preserve"> (Table S1)</w:t>
      </w:r>
      <w:r w:rsidR="0060685B">
        <w:t xml:space="preserve">, </w:t>
      </w:r>
      <w:del w:id="778" w:author="Maino Vieytes, Christian Augusto" w:date="2022-03-30T11:41:00Z">
        <w:r w:rsidR="0060685B" w:rsidDel="00D76B7F">
          <w:delText xml:space="preserve">we observed effect modification by sex whereby there was a positive and significant association between the </w:delText>
        </w:r>
        <w:r w:rsidR="003E01EF" w:rsidDel="00D76B7F">
          <w:delText>FI</w:delText>
        </w:r>
        <w:r w:rsidR="0060685B" w:rsidDel="00D76B7F">
          <w:delText xml:space="preserve"> pattern and mortality in </w:delText>
        </w:r>
        <w:r w:rsidR="00E97B47" w:rsidDel="00D76B7F">
          <w:delText>males</w:delText>
        </w:r>
        <w:r w:rsidR="0060685B" w:rsidDel="00D76B7F">
          <w:delText xml:space="preserve"> but not </w:delText>
        </w:r>
        <w:r w:rsidR="00E97B47" w:rsidDel="00D76B7F">
          <w:delText>females</w:delText>
        </w:r>
      </w:del>
      <w:ins w:id="779" w:author="Maino Vieytes, Christian Augusto" w:date="2022-03-30T11:41:00Z">
        <w:r w:rsidR="00D76B7F">
          <w:t xml:space="preserve">there were no gross </w:t>
        </w:r>
      </w:ins>
      <w:ins w:id="780" w:author="Maino Vieytes, Christian Augusto" w:date="2022-03-30T15:45:00Z">
        <w:r w:rsidR="007D61A7">
          <w:t>suggestions</w:t>
        </w:r>
      </w:ins>
      <w:ins w:id="781" w:author="Maino Vieytes, Christian Augusto" w:date="2022-03-30T11:41:00Z">
        <w:r w:rsidR="00D76B7F">
          <w:t xml:space="preserve"> of effect modification by </w:t>
        </w:r>
      </w:ins>
      <w:ins w:id="782" w:author="Maino Vieytes, Christian Augusto" w:date="2022-03-30T11:42:00Z">
        <w:r w:rsidR="00D76B7F">
          <w:t xml:space="preserve">age, </w:t>
        </w:r>
      </w:ins>
      <w:ins w:id="783" w:author="Maino Vieytes, Christian Augusto" w:date="2022-06-30T13:26:00Z">
        <w:r w:rsidR="00797787">
          <w:t>sex</w:t>
        </w:r>
      </w:ins>
      <w:ins w:id="784" w:author="Maino Vieytes, Christian Augusto" w:date="2022-03-30T11:42:00Z">
        <w:r w:rsidR="00D76B7F">
          <w:t>, or level of weekly physical activity</w:t>
        </w:r>
      </w:ins>
      <w:r w:rsidR="0060685B">
        <w:t>.</w:t>
      </w:r>
      <w:ins w:id="785" w:author="Maino Vieytes, Christian Augusto" w:date="2022-03-30T11:44:00Z">
        <w:r w:rsidR="00D76B7F">
          <w:t xml:space="preserve"> Concerning </w:t>
        </w:r>
      </w:ins>
      <w:ins w:id="786" w:author="Maino Vieytes, Christian Augusto" w:date="2022-03-31T17:03:00Z">
        <w:r w:rsidR="00EE6D76">
          <w:t>all</w:t>
        </w:r>
      </w:ins>
      <w:ins w:id="787" w:author="Maino Vieytes, Christian Augusto" w:date="2022-03-30T11:44:00Z">
        <w:r w:rsidR="00D76B7F">
          <w:t>-</w:t>
        </w:r>
      </w:ins>
      <w:ins w:id="788" w:author="Maino Vieytes, Christian Augusto" w:date="2022-03-31T17:04:00Z">
        <w:r w:rsidR="00EE6D76">
          <w:t>cause</w:t>
        </w:r>
      </w:ins>
      <w:ins w:id="789" w:author="Maino Vieytes, Christian Augusto" w:date="2022-03-30T11:44:00Z">
        <w:r w:rsidR="00D76B7F">
          <w:t xml:space="preserve"> mortality, the </w:t>
        </w:r>
      </w:ins>
      <w:ins w:id="790" w:author="Maino Vieytes, Christian Augusto" w:date="2022-03-31T17:03:00Z">
        <w:r w:rsidR="00EE6D76">
          <w:t>SNAP</w:t>
        </w:r>
      </w:ins>
      <w:ins w:id="791" w:author="Maino Vieytes, Christian Augusto" w:date="2022-03-30T11:44:00Z">
        <w:r w:rsidR="00D76B7F">
          <w:t xml:space="preserve"> </w:t>
        </w:r>
      </w:ins>
      <w:ins w:id="792" w:author="Maino Vieytes, Christian Augusto" w:date="2022-03-30T11:45:00Z">
        <w:r w:rsidR="00D76B7F">
          <w:t xml:space="preserve">and </w:t>
        </w:r>
      </w:ins>
      <w:ins w:id="793" w:author="Maino Vieytes, Christian Augusto" w:date="2022-03-31T17:04:00Z">
        <w:r w:rsidR="00EE6D76">
          <w:t>Household Size</w:t>
        </w:r>
      </w:ins>
      <w:ins w:id="794" w:author="Maino Vieytes, Christian Augusto" w:date="2022-03-30T11:45:00Z">
        <w:r w:rsidR="00D76B7F">
          <w:t xml:space="preserve"> </w:t>
        </w:r>
      </w:ins>
      <w:ins w:id="795" w:author="Maino Vieytes, Christian Augusto" w:date="2022-03-30T11:44:00Z">
        <w:r w:rsidR="00D76B7F">
          <w:t>dietary pattern</w:t>
        </w:r>
      </w:ins>
      <w:ins w:id="796" w:author="Maino Vieytes, Christian Augusto" w:date="2022-03-30T11:45:00Z">
        <w:r w:rsidR="00D76B7F">
          <w:t>s</w:t>
        </w:r>
      </w:ins>
      <w:ins w:id="797" w:author="Maino Vieytes, Christian Augusto" w:date="2022-03-30T11:44:00Z">
        <w:r w:rsidR="00D76B7F">
          <w:t xml:space="preserve"> w</w:t>
        </w:r>
      </w:ins>
      <w:ins w:id="798" w:author="Maino Vieytes, Christian Augusto" w:date="2022-03-30T11:45:00Z">
        <w:r w:rsidR="00D76B7F">
          <w:t>ere</w:t>
        </w:r>
      </w:ins>
      <w:ins w:id="799" w:author="Maino Vieytes, Christian Augusto" w:date="2022-03-30T11:44:00Z">
        <w:r w:rsidR="00D76B7F">
          <w:t xml:space="preserve"> significantly and </w:t>
        </w:r>
      </w:ins>
      <w:ins w:id="800" w:author="Maino Vieytes, Christian Augusto" w:date="2022-03-31T17:04:00Z">
        <w:r w:rsidR="00EE6D76">
          <w:t>positively</w:t>
        </w:r>
      </w:ins>
      <w:ins w:id="801" w:author="Maino Vieytes, Christian Augusto" w:date="2022-03-30T11:44:00Z">
        <w:r w:rsidR="00D76B7F">
          <w:t xml:space="preserve"> associated with </w:t>
        </w:r>
      </w:ins>
      <w:ins w:id="802" w:author="Maino Vieytes, Christian Augusto" w:date="2022-03-30T11:45:00Z">
        <w:r w:rsidR="00D76B7F">
          <w:t>mortality in males but not females</w:t>
        </w:r>
      </w:ins>
      <w:ins w:id="803" w:author="Maino Vieytes, Christian Augusto" w:date="2022-03-30T11:46:00Z">
        <w:r w:rsidR="003D105E">
          <w:t xml:space="preserve">. </w:t>
        </w:r>
      </w:ins>
      <w:ins w:id="804" w:author="Maino Vieytes, Christian Augusto" w:date="2022-03-31T17:07:00Z">
        <w:r w:rsidR="00EE6D76">
          <w:t>With regard to cancer-specific mortality, there were no significant robust results to suggest effect modification.</w:t>
        </w:r>
      </w:ins>
      <w:del w:id="805" w:author="Maino Vieytes, Christian Augusto" w:date="2022-03-30T11:44:00Z">
        <w:r w:rsidR="0060685B" w:rsidDel="00D76B7F">
          <w:delText xml:space="preserve"> Nevertheless, the effect sizes were similar across </w:delText>
        </w:r>
        <w:r w:rsidR="00E97B47" w:rsidDel="00D76B7F">
          <w:delText>males</w:delText>
        </w:r>
        <w:r w:rsidR="0060685B" w:rsidDel="00D76B7F">
          <w:delText xml:space="preserve"> and </w:delText>
        </w:r>
        <w:r w:rsidR="00E97B47" w:rsidDel="00D76B7F">
          <w:delText>females</w:delText>
        </w:r>
        <w:r w:rsidR="0060685B" w:rsidDel="00D76B7F">
          <w:delText xml:space="preserve"> for the </w:delText>
        </w:r>
        <w:r w:rsidR="00341C61" w:rsidDel="00D76B7F">
          <w:delText xml:space="preserve">SNAP recipiency </w:delText>
        </w:r>
        <w:r w:rsidR="0060685B" w:rsidDel="00D76B7F">
          <w:delText xml:space="preserve">pattern and the household size pattern. </w:delText>
        </w:r>
        <w:r w:rsidR="00581C5C" w:rsidDel="00D76B7F">
          <w:delText>For cancer-specific mortality</w:delText>
        </w:r>
        <w:r w:rsidR="004B221F" w:rsidDel="00D76B7F">
          <w:delText xml:space="preserve"> (Table S2)</w:delText>
        </w:r>
        <w:r w:rsidR="00581C5C" w:rsidDel="00D76B7F">
          <w:delText xml:space="preserve">, we found that the age pattern was significantly and inversely associated with a </w:delText>
        </w:r>
        <w:r w:rsidR="00E97B47" w:rsidDel="00D76B7F">
          <w:delText>2</w:delText>
        </w:r>
        <w:r w:rsidR="001D09B6" w:rsidDel="00D76B7F">
          <w:delText>7</w:delText>
        </w:r>
        <w:r w:rsidR="00E97B47" w:rsidDel="00D76B7F">
          <w:delText>%</w:delText>
        </w:r>
        <w:r w:rsidR="00581C5C" w:rsidDel="00D76B7F">
          <w:delText xml:space="preserve"> decreased risk of the outcome for </w:delText>
        </w:r>
        <w:r w:rsidR="00E97B47" w:rsidDel="00D76B7F">
          <w:delText>males for every one standard deviation increase in the pattern score</w:delText>
        </w:r>
        <w:r w:rsidR="001D09B6" w:rsidDel="00D76B7F">
          <w:delText xml:space="preserve"> and there was a 49% reduction in risk of cancer-specific mortality for the highest quintile compared to the lowest,</w:delText>
        </w:r>
        <w:r w:rsidR="00581C5C" w:rsidDel="00D76B7F">
          <w:delText xml:space="preserve"> but </w:delText>
        </w:r>
        <w:r w:rsidR="001D09B6" w:rsidDel="00D76B7F">
          <w:delText xml:space="preserve">these </w:delText>
        </w:r>
        <w:r w:rsidR="00E97B47" w:rsidDel="00D76B7F">
          <w:delText>association</w:delText>
        </w:r>
        <w:r w:rsidR="001D09B6" w:rsidDel="00D76B7F">
          <w:delText>s</w:delText>
        </w:r>
        <w:r w:rsidR="00E97B47" w:rsidDel="00D76B7F">
          <w:delText xml:space="preserve"> </w:delText>
        </w:r>
        <w:r w:rsidR="001D09B6" w:rsidDel="00D76B7F">
          <w:delText xml:space="preserve">were </w:delText>
        </w:r>
        <w:r w:rsidR="00581C5C" w:rsidDel="00D76B7F">
          <w:delText>not</w:delText>
        </w:r>
        <w:r w:rsidR="00E97B47" w:rsidDel="00D76B7F">
          <w:delText xml:space="preserve"> present for</w:delText>
        </w:r>
        <w:r w:rsidR="00581C5C" w:rsidDel="00D76B7F">
          <w:delText xml:space="preserve"> </w:delText>
        </w:r>
        <w:r w:rsidR="00E97B47" w:rsidDel="00D76B7F">
          <w:delText>females</w:delText>
        </w:r>
        <w:r w:rsidR="00074BB3" w:rsidDel="00D76B7F">
          <w:delText>.</w:delText>
        </w:r>
        <w:r w:rsidR="00E97B47" w:rsidDel="00D76B7F">
          <w:delText xml:space="preserve"> A similar inverse association</w:delText>
        </w:r>
        <w:r w:rsidR="001D09B6" w:rsidDel="00D76B7F">
          <w:delText xml:space="preserve"> for the Age pattern</w:delText>
        </w:r>
        <w:r w:rsidR="00E97B47" w:rsidDel="00D76B7F">
          <w:delText xml:space="preserve"> was observed in non-Hispanic whites but not in those identifying as coming from minority backgrounds. Additionally, although the SNAP and household size patterns did not demonstrate any significant associations with the combined sample, they were significantly and strongly associated with cancer mortality when the analysis was restricted to males</w:delText>
        </w:r>
        <w:r w:rsidR="001D09B6" w:rsidDel="00D76B7F">
          <w:delText xml:space="preserve"> but not females</w:delText>
        </w:r>
        <w:r w:rsidR="00E97B47" w:rsidDel="00D76B7F">
          <w:delText>.</w:delText>
        </w:r>
      </w:del>
    </w:p>
    <w:p w14:paraId="46D79CB6" w14:textId="58A3CA28" w:rsidR="00722DB8" w:rsidRDefault="00722DB8" w:rsidP="00E378A0">
      <w:pPr>
        <w:spacing w:line="480" w:lineRule="auto"/>
        <w:ind w:firstLine="720"/>
      </w:pPr>
    </w:p>
    <w:p w14:paraId="1E8F4AC8" w14:textId="54BE4A67" w:rsidR="00722DB8" w:rsidRDefault="00722DB8" w:rsidP="00722DB8">
      <w:pPr>
        <w:spacing w:line="480" w:lineRule="auto"/>
        <w:rPr>
          <w:b/>
          <w:bCs/>
        </w:rPr>
      </w:pPr>
      <w:r w:rsidRPr="00722DB8">
        <w:rPr>
          <w:b/>
          <w:bCs/>
        </w:rPr>
        <w:t>Discussion</w:t>
      </w:r>
    </w:p>
    <w:p w14:paraId="696BDA36" w14:textId="6123D63F" w:rsidR="00873647" w:rsidRDefault="009E6A97" w:rsidP="0066337F">
      <w:pPr>
        <w:spacing w:line="480" w:lineRule="auto"/>
        <w:ind w:firstLine="720"/>
      </w:pPr>
      <w:r>
        <w:t xml:space="preserve">The results we present </w:t>
      </w:r>
      <w:r w:rsidR="008A426D">
        <w:t>highlight</w:t>
      </w:r>
      <w:r w:rsidR="000A5AF0">
        <w:t xml:space="preserve"> major dietary patterns</w:t>
      </w:r>
      <w:r w:rsidR="0087448D">
        <w:t xml:space="preserve"> </w:t>
      </w:r>
      <w:r w:rsidR="00121209">
        <w:t xml:space="preserve">associated with </w:t>
      </w:r>
      <w:r w:rsidR="003E01EF">
        <w:t>FI</w:t>
      </w:r>
      <w:r w:rsidR="00121209">
        <w:t xml:space="preserve"> </w:t>
      </w:r>
      <w:r w:rsidR="00074BB3">
        <w:t>in the</w:t>
      </w:r>
      <w:r w:rsidR="000A5AF0">
        <w:t xml:space="preserve"> cancer </w:t>
      </w:r>
      <w:ins w:id="806" w:author="Maino Vieytes, Christian Augusto" w:date="2022-03-31T17:08:00Z">
        <w:r w:rsidR="00EE6D76">
          <w:t xml:space="preserve">survivor </w:t>
        </w:r>
      </w:ins>
      <w:r w:rsidR="000A5AF0">
        <w:t>population</w:t>
      </w:r>
      <w:r w:rsidR="007A5F57">
        <w:t>, a population plagued by high nutritional requirements</w:t>
      </w:r>
      <w:r w:rsidR="00CD2A4C">
        <w:t xml:space="preserve"> </w:t>
      </w:r>
      <w:r w:rsidR="007A5F57">
        <w:t>and, often</w:t>
      </w:r>
      <w:r w:rsidR="00DF465D">
        <w:t xml:space="preserve"> </w:t>
      </w:r>
      <w:del w:id="807" w:author="Anna Arthur" w:date="2022-05-23T10:27:00Z">
        <w:r w:rsidR="00DF465D" w:rsidDel="00F8375D">
          <w:delText xml:space="preserve">as </w:delText>
        </w:r>
        <w:r w:rsidR="002C4015" w:rsidDel="00F8375D">
          <w:delText>a result of</w:delText>
        </w:r>
      </w:del>
      <w:ins w:id="808" w:author="Anna Arthur" w:date="2022-05-23T10:27:00Z">
        <w:r w:rsidR="00F8375D">
          <w:t>because of</w:t>
        </w:r>
      </w:ins>
      <w:r w:rsidR="002C4015">
        <w:t xml:space="preserve"> treatment</w:t>
      </w:r>
      <w:ins w:id="809" w:author="Anna Arthur" w:date="2022-05-23T10:27:00Z">
        <w:r w:rsidR="00F8375D">
          <w:t>-re</w:t>
        </w:r>
      </w:ins>
      <w:ins w:id="810" w:author="Anna Arthur" w:date="2022-05-23T10:28:00Z">
        <w:r w:rsidR="00F8375D">
          <w:t>lated</w:t>
        </w:r>
      </w:ins>
      <w:r w:rsidR="002C4015">
        <w:t xml:space="preserve"> or other </w:t>
      </w:r>
      <w:del w:id="811" w:author="Anna Arthur" w:date="2022-05-23T10:28:00Z">
        <w:r w:rsidR="002C4015" w:rsidDel="00F8375D">
          <w:delText>intervening circumstances</w:delText>
        </w:r>
      </w:del>
      <w:ins w:id="812" w:author="Anna Arthur" w:date="2022-05-23T10:28:00Z">
        <w:r w:rsidR="00F8375D">
          <w:t>side effects</w:t>
        </w:r>
      </w:ins>
      <w:r w:rsidR="007A5F57">
        <w:t xml:space="preserve">, </w:t>
      </w:r>
      <w:r w:rsidR="00DF465D">
        <w:t xml:space="preserve">limited </w:t>
      </w:r>
      <w:r w:rsidR="004E581D">
        <w:t>nutritional intake</w:t>
      </w:r>
      <w:r w:rsidR="00DF465D">
        <w:t xml:space="preserve">. </w:t>
      </w:r>
      <w:r w:rsidR="003E01EF">
        <w:t>FI</w:t>
      </w:r>
      <w:r w:rsidR="004E581D">
        <w:t>, a critical social determinant of health, may aggravate prognoses and health outcomes in cancer survivors</w:t>
      </w:r>
      <w:r w:rsidR="00676DB4">
        <w:t xml:space="preserve"> </w:t>
      </w:r>
      <w:r w:rsidR="00676DB4">
        <w:fldChar w:fldCharType="begin"/>
      </w:r>
      <w:r w:rsidR="00CD6650">
        <w:instrText xml:space="preserve"> ADDIN ZOTERO_ITEM CSL_CITATION {"citationID":"wAdFQTs6","properties":{"formattedCitation":"[44]","plainCitation":"[44]","noteIndex":0},"citationItems":[{"id":1468,"uris":["http://zotero.org/users/local/S8X13ARX/items/6R57GIDK"],"itemData":{"id":1468,"type":"article-journal","abstract":"Almost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P."}],"issued":{"date-parts":[["2015",11]]}}}],"schema":"https://github.com/citation-style-language/schema/raw/master/csl-citation.json"} </w:instrText>
      </w:r>
      <w:r w:rsidR="00676DB4">
        <w:fldChar w:fldCharType="separate"/>
      </w:r>
      <w:r w:rsidR="00CD6650">
        <w:rPr>
          <w:noProof/>
        </w:rPr>
        <w:t>[44]</w:t>
      </w:r>
      <w:r w:rsidR="00676DB4">
        <w:fldChar w:fldCharType="end"/>
      </w:r>
      <w:r w:rsidR="004E581D">
        <w:t xml:space="preserve">. </w:t>
      </w:r>
      <w:r w:rsidR="00193331">
        <w:t xml:space="preserve">Underserved </w:t>
      </w:r>
      <w:r w:rsidR="002C4015">
        <w:t>populations</w:t>
      </w:r>
      <w:ins w:id="813" w:author="Maino Vieytes, Christian Augusto" w:date="2022-03-31T17:08:00Z">
        <w:r w:rsidR="00EE6D76">
          <w:t>,</w:t>
        </w:r>
      </w:ins>
      <w:r w:rsidR="002C4015">
        <w:t xml:space="preserve"> such as </w:t>
      </w:r>
      <w:r w:rsidR="004E581D">
        <w:t xml:space="preserve">the food insecure </w:t>
      </w:r>
      <w:r w:rsidR="00230055">
        <w:t xml:space="preserve">cancer </w:t>
      </w:r>
      <w:ins w:id="814" w:author="Maino Vieytes, Christian Augusto" w:date="2022-03-31T17:08:00Z">
        <w:r w:rsidR="00EE6D76">
          <w:t xml:space="preserve">survivor </w:t>
        </w:r>
      </w:ins>
      <w:del w:id="815" w:author="Maino Vieytes, Christian Augusto" w:date="2022-03-31T17:08:00Z">
        <w:r w:rsidR="00230055" w:rsidDel="00EE6D76">
          <w:delText xml:space="preserve"> </w:delText>
        </w:r>
      </w:del>
      <w:r w:rsidR="004E581D">
        <w:t>population</w:t>
      </w:r>
      <w:ins w:id="816" w:author="Maino Vieytes, Christian Augusto" w:date="2022-03-31T17:08:00Z">
        <w:r w:rsidR="00EE6D76">
          <w:t>,</w:t>
        </w:r>
      </w:ins>
      <w:r w:rsidR="0066337F">
        <w:t xml:space="preserve"> are not only medically underserved but also nutritionally underserved</w:t>
      </w:r>
      <w:r w:rsidR="008156C3">
        <w:t xml:space="preserve"> in the sense that</w:t>
      </w:r>
      <w:r w:rsidR="00561040">
        <w:t xml:space="preserve"> a </w:t>
      </w:r>
      <w:r w:rsidR="00AA5558">
        <w:t>robust</w:t>
      </w:r>
      <w:r w:rsidR="00561040">
        <w:t xml:space="preserve"> </w:t>
      </w:r>
      <w:r w:rsidR="00AA5558">
        <w:t>understanding</w:t>
      </w:r>
      <w:r w:rsidR="00561040">
        <w:t xml:space="preserve"> of the </w:t>
      </w:r>
      <w:r w:rsidR="004E581D">
        <w:t>dietary</w:t>
      </w:r>
      <w:r w:rsidR="00561040">
        <w:t xml:space="preserve"> intake patterns </w:t>
      </w:r>
      <w:r w:rsidR="0080701A">
        <w:t>of</w:t>
      </w:r>
      <w:r w:rsidR="00561040">
        <w:t xml:space="preserve"> this population are lacking</w:t>
      </w:r>
      <w:r w:rsidR="00BA3DB9">
        <w:t xml:space="preserve"> in the literature</w:t>
      </w:r>
      <w:r w:rsidR="0066337F">
        <w:t xml:space="preserve">. Using </w:t>
      </w:r>
      <w:r w:rsidR="004E581D">
        <w:t xml:space="preserve">a combination of </w:t>
      </w:r>
      <w:r w:rsidR="0080701A">
        <w:t>empirical</w:t>
      </w:r>
      <w:r w:rsidR="000508F6">
        <w:t xml:space="preserve"> methods, we extracted </w:t>
      </w:r>
      <w:r w:rsidR="00074BB3">
        <w:t>six</w:t>
      </w:r>
      <w:r w:rsidR="000508F6">
        <w:t xml:space="preserve"> dietary patterns</w:t>
      </w:r>
      <w:r w:rsidR="004E581D">
        <w:t xml:space="preserve"> to characterize the dietary </w:t>
      </w:r>
      <w:r w:rsidR="0080701A">
        <w:t xml:space="preserve">intake </w:t>
      </w:r>
      <w:r w:rsidR="004E581D">
        <w:t xml:space="preserve">patterns of </w:t>
      </w:r>
      <w:r w:rsidR="00230055">
        <w:t>this</w:t>
      </w:r>
      <w:r w:rsidR="004E581D">
        <w:t xml:space="preserve"> population</w:t>
      </w:r>
      <w:r w:rsidR="000508F6">
        <w:t xml:space="preserve">. </w:t>
      </w:r>
      <w:r w:rsidR="00C512DA">
        <w:t>We used supervised learning in the form of</w:t>
      </w:r>
      <w:r w:rsidR="004E581D">
        <w:t xml:space="preserve"> elastic net penalized logistic regression</w:t>
      </w:r>
      <w:r w:rsidR="00C512DA">
        <w:t xml:space="preserve"> to</w:t>
      </w:r>
      <w:r w:rsidR="004E581D">
        <w:t xml:space="preserve"> </w:t>
      </w:r>
      <w:r w:rsidR="00C512DA">
        <w:t>model</w:t>
      </w:r>
      <w:r w:rsidR="004E581D">
        <w:t xml:space="preserve"> </w:t>
      </w:r>
      <w:r w:rsidR="003E01EF">
        <w:t>FI</w:t>
      </w:r>
      <w:r w:rsidR="004E581D">
        <w:t xml:space="preserve"> and other risk factors of </w:t>
      </w:r>
      <w:r w:rsidR="003E01EF">
        <w:t>FI</w:t>
      </w:r>
      <w:r w:rsidR="004E581D">
        <w:t xml:space="preserve"> by regressing them on the 26 food groups</w:t>
      </w:r>
      <w:r w:rsidR="00AA5558">
        <w:t xml:space="preserve"> </w:t>
      </w:r>
      <w:r w:rsidR="004E581D">
        <w:t xml:space="preserve">considered in the analysis. </w:t>
      </w:r>
      <w:r w:rsidR="0080701A">
        <w:t>Some of</w:t>
      </w:r>
      <w:r w:rsidR="004E581D">
        <w:t xml:space="preserve"> </w:t>
      </w:r>
      <w:ins w:id="817" w:author="Anna Arthur" w:date="2022-05-23T10:28:00Z">
        <w:r w:rsidR="00F8375D">
          <w:t xml:space="preserve">the </w:t>
        </w:r>
      </w:ins>
      <w:r w:rsidR="004E581D">
        <w:t xml:space="preserve">resulting patterns were similar and consistent in that </w:t>
      </w:r>
      <w:r w:rsidR="000457F2">
        <w:t>three of them</w:t>
      </w:r>
      <w:r w:rsidR="004E581D">
        <w:t xml:space="preserve"> emphasized </w:t>
      </w:r>
      <w:r w:rsidR="001D09B6">
        <w:t xml:space="preserve">comparable </w:t>
      </w:r>
      <w:r w:rsidR="004E581D">
        <w:t>food groups all to a similar extent</w:t>
      </w:r>
      <w:r w:rsidR="00873647">
        <w:t>, although they contained notable differences</w:t>
      </w:r>
      <w:r w:rsidR="004E581D">
        <w:t xml:space="preserve">. Namely, </w:t>
      </w:r>
      <w:r w:rsidR="000457F2">
        <w:t xml:space="preserve">high consumption of added sugars and low consumption of various </w:t>
      </w:r>
      <w:r w:rsidR="006074C4">
        <w:t xml:space="preserve">classes of </w:t>
      </w:r>
      <w:ins w:id="818" w:author="Maino Vieytes, Christian Augusto" w:date="2022-04-01T13:13:00Z">
        <w:r w:rsidR="00976A58">
          <w:t xml:space="preserve">fruits and </w:t>
        </w:r>
      </w:ins>
      <w:r w:rsidR="000457F2">
        <w:t xml:space="preserve">vegetables were </w:t>
      </w:r>
      <w:del w:id="819" w:author="Maino Vieytes, Christian Augusto" w:date="2022-04-01T13:13:00Z">
        <w:r w:rsidR="000457F2" w:rsidDel="00976A58">
          <w:delText>defining features</w:delText>
        </w:r>
      </w:del>
      <w:ins w:id="820" w:author="Maino Vieytes, Christian Augusto" w:date="2022-04-01T13:13:00Z">
        <w:r w:rsidR="00976A58">
          <w:t>themes see</w:t>
        </w:r>
      </w:ins>
      <w:r w:rsidR="00936C31">
        <w:t>n</w:t>
      </w:r>
      <w:ins w:id="821" w:author="Maino Vieytes, Christian Augusto" w:date="2022-04-01T13:13:00Z">
        <w:r w:rsidR="00976A58">
          <w:t xml:space="preserve"> consistently in </w:t>
        </w:r>
      </w:ins>
      <w:ins w:id="822" w:author="Maino Vieytes, Christian Augusto" w:date="2022-04-01T13:14:00Z">
        <w:r w:rsidR="00976A58">
          <w:t>those</w:t>
        </w:r>
      </w:ins>
      <w:del w:id="823" w:author="Maino Vieytes, Christian Augusto" w:date="2022-04-01T13:13:00Z">
        <w:r w:rsidR="000457F2" w:rsidDel="00976A58">
          <w:delText xml:space="preserve"> of t</w:delText>
        </w:r>
      </w:del>
      <w:del w:id="824" w:author="Maino Vieytes, Christian Augusto" w:date="2022-04-01T13:14:00Z">
        <w:r w:rsidR="000457F2" w:rsidDel="00976A58">
          <w:delText>hese</w:delText>
        </w:r>
      </w:del>
      <w:r w:rsidR="000457F2">
        <w:t xml:space="preserve"> patterns (FI, </w:t>
      </w:r>
      <w:r w:rsidR="00537862">
        <w:t>SNAP</w:t>
      </w:r>
      <w:r w:rsidR="000457F2">
        <w:t xml:space="preserve">, and </w:t>
      </w:r>
      <w:r w:rsidR="00537862">
        <w:lastRenderedPageBreak/>
        <w:t xml:space="preserve">Household </w:t>
      </w:r>
      <w:r w:rsidR="00E47AFF">
        <w:t>S</w:t>
      </w:r>
      <w:r w:rsidR="00537862">
        <w:t>ize patterns</w:t>
      </w:r>
      <w:r w:rsidR="000457F2">
        <w:t xml:space="preserve">). </w:t>
      </w:r>
      <w:r w:rsidR="00873647">
        <w:t xml:space="preserve">With respect to the differences across those patterns, we found that the patterns complemented one another and, when evaluated together, gave us a </w:t>
      </w:r>
      <w:r w:rsidR="00AA5558">
        <w:t xml:space="preserve">more </w:t>
      </w:r>
      <w:ins w:id="825" w:author="Maino Vieytes, Christian Augusto" w:date="2022-03-31T17:09:00Z">
        <w:r w:rsidR="00A3749D">
          <w:t xml:space="preserve">thorough </w:t>
        </w:r>
      </w:ins>
      <w:r w:rsidR="00873647">
        <w:t xml:space="preserve">understanding of the dietary patterns </w:t>
      </w:r>
      <w:r w:rsidR="00AA5558">
        <w:t>extant in the study population</w:t>
      </w:r>
      <w:r w:rsidR="00873647">
        <w:t>.</w:t>
      </w:r>
      <w:ins w:id="826" w:author="Maino Vieytes, Christian Augusto" w:date="2022-04-01T13:14:00Z">
        <w:r w:rsidR="00976A58">
          <w:t xml:space="preserve"> </w:t>
        </w:r>
      </w:ins>
      <w:moveToRangeStart w:id="827" w:author="Maino Vieytes, Christian Augusto" w:date="2022-04-01T13:15:00Z" w:name="move99711346"/>
      <w:moveTo w:id="828" w:author="Maino Vieytes, Christian Augusto" w:date="2022-04-01T13:15:00Z">
        <w:r w:rsidR="00976A58">
          <w:t xml:space="preserve">Decreased consumption of whole grains, nuts, and legumes </w:t>
        </w:r>
        <w:del w:id="829" w:author="Maino Vieytes, Christian Augusto" w:date="2022-04-01T13:15:00Z">
          <w:r w:rsidR="00976A58" w:rsidDel="00976A58">
            <w:delText>were</w:delText>
          </w:r>
        </w:del>
      </w:moveTo>
      <w:ins w:id="830" w:author="Maino Vieytes, Christian Augusto" w:date="2022-04-01T13:15:00Z">
        <w:r w:rsidR="00976A58">
          <w:t>also</w:t>
        </w:r>
      </w:ins>
      <w:moveTo w:id="831" w:author="Maino Vieytes, Christian Augusto" w:date="2022-04-01T13:15:00Z">
        <w:r w:rsidR="00976A58">
          <w:t xml:space="preserve"> </w:t>
        </w:r>
        <w:del w:id="832" w:author="Maino Vieytes, Christian Augusto" w:date="2022-04-01T13:15:00Z">
          <w:r w:rsidR="00976A58" w:rsidDel="00976A58">
            <w:delText xml:space="preserve">individual </w:delText>
          </w:r>
        </w:del>
        <w:r w:rsidR="00976A58">
          <w:t>highlights in these patterns, which taken together, may suggest that food insecure survivors were, on average, more likely to be following a diet comprised, principally, of processed foods.</w:t>
        </w:r>
      </w:moveTo>
      <w:moveToRangeEnd w:id="827"/>
      <w:ins w:id="833" w:author="Maino Vieytes, Christian Augusto" w:date="2022-04-01T13:41:00Z">
        <w:r w:rsidR="00595478">
          <w:t xml:space="preserve"> </w:t>
        </w:r>
      </w:ins>
      <w:ins w:id="834" w:author="Maino Vieytes, Christian Augusto" w:date="2022-04-01T13:14:00Z">
        <w:del w:id="835" w:author="Anna Arthur" w:date="2022-05-23T10:29:00Z">
          <w:r w:rsidR="00976A58" w:rsidDel="00F8375D">
            <w:delText>With regard to</w:delText>
          </w:r>
        </w:del>
      </w:ins>
      <w:ins w:id="836" w:author="Anna Arthur" w:date="2022-05-23T10:29:00Z">
        <w:r w:rsidR="00F8375D">
          <w:t>Regarding</w:t>
        </w:r>
      </w:ins>
      <w:ins w:id="837" w:author="Maino Vieytes, Christian Augusto" w:date="2022-04-01T13:14:00Z">
        <w:r w:rsidR="00976A58">
          <w:t xml:space="preserve"> their relationship to food insecurity in the cancer survivor population, we found that </w:t>
        </w:r>
      </w:ins>
      <w:ins w:id="838" w:author="Maino Vieytes, Christian Augusto" w:date="2022-04-01T13:16:00Z">
        <w:r w:rsidR="00976A58">
          <w:t>each of these patterns were</w:t>
        </w:r>
      </w:ins>
      <w:ins w:id="839" w:author="Maino Vieytes, Christian Augusto" w:date="2022-04-01T13:14:00Z">
        <w:r w:rsidR="00976A58">
          <w:t xml:space="preserve"> strongly and </w:t>
        </w:r>
      </w:ins>
      <w:ins w:id="840" w:author="Maino Vieytes, Christian Augusto" w:date="2022-04-01T13:15:00Z">
        <w:r w:rsidR="00976A58">
          <w:t>positively</w:t>
        </w:r>
      </w:ins>
      <w:ins w:id="841" w:author="Maino Vieytes, Christian Augusto" w:date="2022-04-01T13:14:00Z">
        <w:r w:rsidR="00976A58">
          <w:t xml:space="preserve"> associated with the risk of food insecurity</w:t>
        </w:r>
      </w:ins>
      <w:ins w:id="842" w:author="Maino Vieytes, Christian Augusto" w:date="2022-04-01T13:15:00Z">
        <w:r w:rsidR="00976A58">
          <w:t>.</w:t>
        </w:r>
      </w:ins>
      <w:r w:rsidR="00873647">
        <w:t xml:space="preserve"> </w:t>
      </w:r>
      <w:moveFromRangeStart w:id="843" w:author="Maino Vieytes, Christian Augusto" w:date="2022-04-01T13:15:00Z" w:name="move99711346"/>
      <w:moveFrom w:id="844" w:author="Maino Vieytes, Christian Augusto" w:date="2022-04-01T13:15:00Z">
        <w:r w:rsidR="006074C4" w:rsidDel="00976A58">
          <w:t xml:space="preserve">Decreased consumption of whole grains, nuts, and legumes were individual highlights in these patterns, which taken together, </w:t>
        </w:r>
        <w:r w:rsidR="00AA5558" w:rsidDel="00976A58">
          <w:t xml:space="preserve">may </w:t>
        </w:r>
        <w:r w:rsidR="006074C4" w:rsidDel="00976A58">
          <w:t>suggest that food insecure survivors were</w:t>
        </w:r>
        <w:r w:rsidR="00E47AFF" w:rsidDel="00976A58">
          <w:t>, on average,</w:t>
        </w:r>
        <w:r w:rsidR="006074C4" w:rsidDel="00976A58">
          <w:t xml:space="preserve"> more likely to be </w:t>
        </w:r>
        <w:r w:rsidR="0080701A" w:rsidDel="00976A58">
          <w:t>following</w:t>
        </w:r>
        <w:r w:rsidR="006074C4" w:rsidDel="00976A58">
          <w:t xml:space="preserve"> a </w:t>
        </w:r>
        <w:r w:rsidR="0080701A" w:rsidDel="00976A58">
          <w:t>diet</w:t>
        </w:r>
        <w:r w:rsidR="006074C4" w:rsidDel="00976A58">
          <w:t xml:space="preserve"> comp</w:t>
        </w:r>
        <w:r w:rsidR="00E47AFF" w:rsidDel="00976A58">
          <w:t>rised</w:t>
        </w:r>
        <w:r w:rsidR="0080701A" w:rsidDel="00976A58">
          <w:t>, principally,</w:t>
        </w:r>
        <w:r w:rsidR="00E47AFF" w:rsidDel="00976A58">
          <w:t xml:space="preserve"> of processed foods.</w:t>
        </w:r>
      </w:moveFrom>
      <w:moveFromRangeEnd w:id="843"/>
    </w:p>
    <w:p w14:paraId="643DB130" w14:textId="434AA573" w:rsidR="00537862" w:rsidRDefault="000457F2" w:rsidP="0066337F">
      <w:pPr>
        <w:spacing w:line="480" w:lineRule="auto"/>
        <w:ind w:firstLine="720"/>
      </w:pPr>
      <w:r>
        <w:t>Unlike the patterns derived via PCA, the elastic net models resulted in sparse solutions</w:t>
      </w:r>
      <w:ins w:id="845" w:author="Maino Vieytes, Christian Augusto" w:date="2022-04-04T09:29:00Z">
        <w:r w:rsidR="00765086">
          <w:t>.</w:t>
        </w:r>
      </w:ins>
      <w:del w:id="846" w:author="Maino Vieytes, Christian Augusto" w:date="2022-04-04T09:29:00Z">
        <w:r w:rsidDel="00765086">
          <w:delText>,</w:delText>
        </w:r>
      </w:del>
      <w:r>
        <w:t xml:space="preserve"> </w:t>
      </w:r>
      <w:ins w:id="847" w:author="Maino Vieytes, Christian Augusto" w:date="2022-04-04T09:29:00Z">
        <w:r w:rsidR="00765086">
          <w:t>T</w:t>
        </w:r>
      </w:ins>
      <w:del w:id="848" w:author="Maino Vieytes, Christian Augusto" w:date="2022-04-04T09:29:00Z">
        <w:r w:rsidDel="00765086">
          <w:delText>t</w:delText>
        </w:r>
      </w:del>
      <w:r>
        <w:t>hat is</w:t>
      </w:r>
      <w:ins w:id="849" w:author="Maino Vieytes, Christian Augusto" w:date="2022-04-04T09:29:00Z">
        <w:r w:rsidR="00765086">
          <w:t>,</w:t>
        </w:r>
      </w:ins>
      <w:r>
        <w:t xml:space="preserve"> certain food categories, not relevant to the outcome, </w:t>
      </w:r>
      <w:del w:id="850" w:author="Maino Vieytes, Christian Augusto" w:date="2022-04-04T09:29:00Z">
        <w:r w:rsidDel="00765086">
          <w:delText>were selected for</w:delText>
        </w:r>
      </w:del>
      <w:ins w:id="851" w:author="Maino Vieytes, Christian Augusto" w:date="2022-04-04T09:29:00Z">
        <w:r w:rsidR="00765086">
          <w:t xml:space="preserve">had coefficients shrunk to zero, </w:t>
        </w:r>
      </w:ins>
      <w:r>
        <w:t xml:space="preserve"> </w:t>
      </w:r>
      <w:del w:id="852" w:author="Maino Vieytes, Christian Augusto" w:date="2022-04-04T09:29:00Z">
        <w:r w:rsidDel="00765086">
          <w:delText xml:space="preserve">and </w:delText>
        </w:r>
      </w:del>
      <w:ins w:id="853" w:author="Maino Vieytes, Christian Augusto" w:date="2022-04-04T09:29:00Z">
        <w:r w:rsidR="00765086">
          <w:t xml:space="preserve">effectively </w:t>
        </w:r>
      </w:ins>
      <w:r>
        <w:t>remov</w:t>
      </w:r>
      <w:ins w:id="854" w:author="Maino Vieytes, Christian Augusto" w:date="2022-04-04T09:29:00Z">
        <w:r w:rsidR="00765086">
          <w:t>ing them</w:t>
        </w:r>
      </w:ins>
      <w:del w:id="855" w:author="Maino Vieytes, Christian Augusto" w:date="2022-04-04T09:29:00Z">
        <w:r w:rsidDel="00765086">
          <w:delText>ed</w:delText>
        </w:r>
      </w:del>
      <w:r>
        <w:t xml:space="preserve"> from the model. This yielded a smaller set of food group coefficients </w:t>
      </w:r>
      <w:r w:rsidR="00446899">
        <w:t xml:space="preserve">that </w:t>
      </w:r>
      <w:r w:rsidR="0080701A">
        <w:t>were</w:t>
      </w:r>
      <w:r w:rsidR="00446899">
        <w:t xml:space="preserve"> more interpretable</w:t>
      </w:r>
      <w:r w:rsidR="00B45E42">
        <w:t xml:space="preserve"> </w:t>
      </w:r>
      <w:r w:rsidR="00B45E42">
        <w:fldChar w:fldCharType="begin"/>
      </w:r>
      <w:r w:rsidR="00CD6650">
        <w:instrText xml:space="preserve"> ADDIN ZOTERO_ITEM CSL_CITATION {"citationID":"0b485DWu","properties":{"formattedCitation":"[45]","plainCitation":"[45]","noteIndex":0},"citationItems":[{"id":1578,"uris":["http://zotero.org/users/local/S8X13ARX/items/KJTZNHJ5"],"itemData":{"id":1578,"type":"article-journal","abstract":"Abstract\n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00B45E42">
        <w:fldChar w:fldCharType="separate"/>
      </w:r>
      <w:r w:rsidR="00CD6650">
        <w:rPr>
          <w:noProof/>
        </w:rPr>
        <w:t>[45]</w:t>
      </w:r>
      <w:r w:rsidR="00B45E42">
        <w:fldChar w:fldCharType="end"/>
      </w:r>
      <w:r w:rsidR="00446899">
        <w:t xml:space="preserve">. </w:t>
      </w:r>
      <w:r w:rsidR="00873647">
        <w:t>LASSO</w:t>
      </w:r>
      <w:r w:rsidR="00537862">
        <w:t xml:space="preserve"> regression was </w:t>
      </w:r>
      <w:r w:rsidR="00327FB2">
        <w:t xml:space="preserve">previously </w:t>
      </w:r>
      <w:r w:rsidR="00537862">
        <w:t>demonstrated as a</w:t>
      </w:r>
      <w:r w:rsidR="00327FB2">
        <w:t xml:space="preserve">n </w:t>
      </w:r>
      <w:r w:rsidR="00537862">
        <w:t xml:space="preserve">alternative to traditional </w:t>
      </w:r>
      <w:r w:rsidR="00537862">
        <w:rPr>
          <w:i/>
          <w:iCs/>
        </w:rPr>
        <w:t>a posteriori</w:t>
      </w:r>
      <w:r w:rsidR="00537862">
        <w:t xml:space="preserve"> methods of dietary patterns analysis </w:t>
      </w:r>
      <w:r w:rsidR="00327FB2">
        <w:t>although validating studies, such as ours</w:t>
      </w:r>
      <w:r w:rsidR="00230055">
        <w:t>,</w:t>
      </w:r>
      <w:r w:rsidR="00327FB2">
        <w:t xml:space="preserve"> were lacking </w:t>
      </w:r>
      <w:r w:rsidR="00327FB2">
        <w:fldChar w:fldCharType="begin"/>
      </w:r>
      <w:r w:rsidR="00CD6650">
        <w:instrText xml:space="preserve"> ADDIN ZOTERO_ITEM CSL_CITATION {"citationID":"FPZa8CXf","properties":{"formattedCitation":"[46,47]","plainCitation":"[46,47]","noteIndex":0},"citationItems":[{"id":1568,"uris":["http://zotero.org/users/local/S8X13ARX/items/22ANA6K2"],"itemData":{"id":1568,"type":"article-journal","abstract":"A multitude of dietary factors from dietary fat to macro and micronutrients intakes have been associated with breast cancer, yet data are still equivocal. Therefore, utilizing data from the large, multi-year, cross-sectional National Health and Nutrition Examination Survey (NHANES), we applied a novel, modern statistical shrinkage technique, logistic least absolute shrinkage and selection operator (LASSO) regression, to examine the association between dietary intakes in women, ≥50 years, with self-reported breast cancer (n = 286) compared with women without self-reported breast cancer (1144) from the 1999–2010 NHANES cycle. Logistic LASSO regression was used to examine the relationship between twenty-nine variables, including dietary variables from food, as well as well-established/known breast cancer risk factors, and to subsequently identify the most relevant variables associated with self-reported breast cancer. We observed that as the penalty factor (λ) increased in the logistic LASSO regression, well-established breast cancer risk factors, including age (β = 0.83) and parity (β = −0.05) remained in the model. For dietary macro and micronutrient intakes, only vitamin B12 (β = 0.07) was positively associated with self-reported breast cancer. Caffeine (β = −0.01) and alcohol (β = 0.03) use also continued to remain in the model. These data suggest that a diet high in vitamin B12, as well as alcohol use may be associated with self-reported breast cancer. Nonetheless, additional prospective studies should apply more recent statistical techniques to dietary data and cancer outcomes to replicate and confirm the present findings.","container-title":"Nutrients","DOI":"10.3390/nu12092652","ISSN":"2072-6643","issue":"9","journalAbbreviation":"Nutrients","language":"en","page":"2652","source":"DOI.org (Crossref)","title":"Logistic LASSO Regression for Dietary Intakes and Breast Cancer","volume":"12","author":[{"family":"McEligot","given":"Archana J."},{"family":"Poynor","given":"Valerie"},{"family":"Sharma","given":"Rishabh"},{"family":"Panangadan","given":"Anand"}],"issued":{"date-parts":[["2020",8,31]]}}},{"id":1580,"uris":["http://zotero.org/users/local/S8X13ARX/items/J5DWKJJV"],"itemData":{"id":1580,"type":"article-journal","container-title":"BMC Medical Research Methodology","DOI":"10.1186/s12874-018-0585-8","ISSN":"1471-2288","issue":"1","journalAbbreviation":"BMC Med Res Methodol","language":"en","page":"119","source":"DOI.org (Crossref)","title":"Application of a new dietary pattern analysis method in nutritional epidemiology","volume":"18","author":[{"family":"Zhang","given":"Fengqing"},{"family":"Tapera","given":"Tinashe M."},{"family":"Gou","given":"Jiangtao"}],"issued":{"date-parts":[["2018",12]]}}}],"schema":"https://github.com/citation-style-language/schema/raw/master/csl-citation.json"} </w:instrText>
      </w:r>
      <w:r w:rsidR="00327FB2">
        <w:fldChar w:fldCharType="separate"/>
      </w:r>
      <w:r w:rsidR="00CD6650">
        <w:rPr>
          <w:noProof/>
        </w:rPr>
        <w:t>[46,47]</w:t>
      </w:r>
      <w:r w:rsidR="00327FB2">
        <w:fldChar w:fldCharType="end"/>
      </w:r>
      <w:r w:rsidR="00537862">
        <w:t>.</w:t>
      </w:r>
      <w:r w:rsidR="00327FB2">
        <w:t xml:space="preserve"> Moreover, a novel aspect of our study is that we </w:t>
      </w:r>
      <w:r w:rsidR="00326AE0">
        <w:t xml:space="preserve">operationalized the derived patterns </w:t>
      </w:r>
      <w:r w:rsidR="00327FB2">
        <w:t>by computing</w:t>
      </w:r>
      <w:ins w:id="856" w:author="Maino Vieytes, Christian Augusto" w:date="2022-03-31T17:10:00Z">
        <w:r w:rsidR="00A3749D">
          <w:t xml:space="preserve"> scores</w:t>
        </w:r>
      </w:ins>
      <w:r w:rsidR="00327FB2">
        <w:t xml:space="preserve"> for each subject using the coefficients from the elastic net models</w:t>
      </w:r>
      <w:r w:rsidR="00F51FC6">
        <w:t xml:space="preserve"> (which we modeled with standardized explanatory variables)</w:t>
      </w:r>
      <w:r w:rsidR="00326AE0">
        <w:t xml:space="preserve"> to create </w:t>
      </w:r>
      <w:r w:rsidR="00D940B0">
        <w:t xml:space="preserve">summary </w:t>
      </w:r>
      <w:r w:rsidR="00326AE0">
        <w:t>composite scores</w:t>
      </w:r>
      <w:r w:rsidR="00327FB2">
        <w:t xml:space="preserve">, which is akin to how scores along principal components are computed in </w:t>
      </w:r>
      <w:r w:rsidR="00230055">
        <w:t>PCA</w:t>
      </w:r>
      <w:r w:rsidR="00327FB2">
        <w:t xml:space="preserve"> as well as in reduced rank regression </w:t>
      </w:r>
      <w:r w:rsidR="00327FB2">
        <w:fldChar w:fldCharType="begin"/>
      </w:r>
      <w:r w:rsidR="00CD6650">
        <w:instrText xml:space="preserve"> ADDIN ZOTERO_ITEM CSL_CITATION {"citationID":"nwfLVK3s","properties":{"formattedCitation":"[48,49]","plainCitation":"[48,49]","noteIndex":0},"citationItems":[{"id":812,"uris":["http://zotero.org/users/local/S8X13ARX/items/SFAB2E82"],"itemData":{"id":812,"type":"article-journal","container-title":"American Journal of Epidemiology","DOI":"10.1093/aje/kwh134","ISSN":"0002-9262","issue":"10","journalAbbreviation":"American Journal of Epidemiology","language":"en","page":"935-944","source":"DOI.org (Crossref)","title":"Application of a New Statistical Method to Derive Dietary Patterns in Nutritional Epidemiology","volume":"159","author":[{"family":"Hoffmann","given":"K."}],"issued":{"date-parts":[["2004",5,15]]}}},{"id":1585,"uris":["http://zotero.org/users/local/S8X13ARX/items/BSEGAE88"],"itemData":{"id":1585,"type":"article-journal","container-title":"Nutrition Reviews","DOI":"10.1111/j.1753-4887.2004.tb00040.x","ISSN":"00296643, 17534887","issue":"5","language":"en","page":"177-203","source":"DOI.org (Crossref)","title":"Empirically Derived Eating Patterns Using Factor or Cluster Analysis: A Review","title-short":"Empirically Derived Eating Patterns Using Factor or Cluster Analysis","volume":"62","author":[{"family":"Newby","given":"P. K."},{"family":"Tucker","given":"Katherine L."}],"issued":{"date-parts":[["2004",5]]}}}],"schema":"https://github.com/citation-style-language/schema/raw/master/csl-citation.json"} </w:instrText>
      </w:r>
      <w:r w:rsidR="00327FB2">
        <w:fldChar w:fldCharType="separate"/>
      </w:r>
      <w:r w:rsidR="00CD6650">
        <w:rPr>
          <w:noProof/>
        </w:rPr>
        <w:t>[48,49]</w:t>
      </w:r>
      <w:r w:rsidR="00327FB2">
        <w:fldChar w:fldCharType="end"/>
      </w:r>
      <w:r w:rsidR="00327FB2">
        <w:t>. This allowed us to test these dietary patterns</w:t>
      </w:r>
      <w:r w:rsidR="000B43A5">
        <w:t xml:space="preserve"> </w:t>
      </w:r>
      <w:r w:rsidR="00327FB2">
        <w:t>directly in validation models that evaluated their relationships to pertinent health outcomes.</w:t>
      </w:r>
      <w:r w:rsidR="009B3BB3">
        <w:t xml:space="preserve"> Unlike conventional regression methods, </w:t>
      </w:r>
      <w:r w:rsidR="006074C4">
        <w:t>regularizing model coefficients</w:t>
      </w:r>
      <w:r w:rsidR="009B3BB3">
        <w:t xml:space="preserve"> is </w:t>
      </w:r>
      <w:r w:rsidR="00E47AFF">
        <w:t>appropriate</w:t>
      </w:r>
      <w:r w:rsidR="009B3BB3">
        <w:t xml:space="preserve"> in </w:t>
      </w:r>
      <w:r w:rsidR="00E47AFF">
        <w:t>the context of our study</w:t>
      </w:r>
      <w:r w:rsidR="009B3BB3">
        <w:t xml:space="preserve">, given that dietary intake variables tend to have a large degree of correlation </w:t>
      </w:r>
      <w:r w:rsidR="00AA5558">
        <w:t>while</w:t>
      </w:r>
      <w:r w:rsidR="009B3BB3">
        <w:t xml:space="preserve"> one of the primary intents </w:t>
      </w:r>
      <w:r w:rsidR="000B43A5">
        <w:t xml:space="preserve">of this approach is </w:t>
      </w:r>
      <w:r w:rsidR="006074C4">
        <w:t xml:space="preserve">to address multicollinearity and overfitting </w:t>
      </w:r>
      <w:r w:rsidR="006074C4">
        <w:fldChar w:fldCharType="begin"/>
      </w:r>
      <w:r w:rsidR="00CD6650">
        <w:instrText xml:space="preserve"> ADDIN ZOTERO_ITEM CSL_CITATION {"citationID":"KX07GRYo","properties":{"formattedCitation":"[50]","plainCitation":"[50]","noteIndex":0},"citationItems":[{"id":1545,"uris":["http://zotero.org/users/local/S8X13ARX/items/486UFXSB"],"itemData":{"id":1545,"type":"article-journal","container-title":"Journal of the Royal Statistical Society: Series B (Statistical Methodology)","DOI":"10.1111/j.1467-9868.2005.00503.x","ISSN":"1369-7412, 1467-9868","issue":"2","journalAbbreviation":"J Royal Statistical Soc B","language":"en","page":"301-320","source":"DOI.org (Crossref)","title":"Regularization and variable selection via the elastic net","volume":"67","author":[{"family":"Zou","given":"Hui"},{"family":"Hastie","given":"Trevor"}],"issued":{"date-parts":[["2005",4]]}}}],"schema":"https://github.com/citation-style-language/schema/raw/master/csl-citation.json"} </w:instrText>
      </w:r>
      <w:r w:rsidR="006074C4">
        <w:fldChar w:fldCharType="separate"/>
      </w:r>
      <w:r w:rsidR="00CD6650">
        <w:rPr>
          <w:noProof/>
        </w:rPr>
        <w:t>[50]</w:t>
      </w:r>
      <w:r w:rsidR="006074C4">
        <w:fldChar w:fldCharType="end"/>
      </w:r>
      <w:r w:rsidR="006074C4">
        <w:t>.</w:t>
      </w:r>
      <w:r w:rsidR="009B3BB3">
        <w:t xml:space="preserve"> </w:t>
      </w:r>
    </w:p>
    <w:p w14:paraId="58EE13FC" w14:textId="22C9A358" w:rsidR="000457F2" w:rsidRDefault="00537862" w:rsidP="0066337F">
      <w:pPr>
        <w:spacing w:line="480" w:lineRule="auto"/>
        <w:ind w:firstLine="720"/>
      </w:pPr>
      <w:r>
        <w:lastRenderedPageBreak/>
        <w:t>As a comparative analysis, we implemented PCA to derive dietary patterns. An</w:t>
      </w:r>
      <w:r w:rsidR="00446899">
        <w:t xml:space="preserve"> established method of deriving dietary patterns, PCA is a powerful tool but also suffers from limitations. For instance, interpretability of the principal components may </w:t>
      </w:r>
      <w:del w:id="857" w:author="Maino Vieytes, Christian Augusto" w:date="2022-04-01T13:38:00Z">
        <w:r w:rsidR="00446899" w:rsidDel="00595478">
          <w:delText xml:space="preserve">not be </w:delText>
        </w:r>
        <w:r w:rsidR="000B43A5" w:rsidDel="00595478">
          <w:delText>unequivocal</w:delText>
        </w:r>
      </w:del>
      <w:ins w:id="858" w:author="Maino Vieytes, Christian Augusto" w:date="2022-04-01T13:38:00Z">
        <w:r w:rsidR="00595478">
          <w:t>be equivocal</w:t>
        </w:r>
      </w:ins>
      <w:r w:rsidR="00446899">
        <w:t xml:space="preserve"> </w:t>
      </w:r>
      <w:del w:id="859" w:author="Maino Vieytes, Christian Augusto" w:date="2022-04-01T13:38:00Z">
        <w:r w:rsidR="00446899" w:rsidDel="00595478">
          <w:delText>and this was the case in our analysis as well</w:delText>
        </w:r>
        <w:r w:rsidR="00F51FC6" w:rsidDel="00595478">
          <w:delText xml:space="preserve"> </w:delText>
        </w:r>
      </w:del>
      <w:r w:rsidR="00F51FC6">
        <w:fldChar w:fldCharType="begin"/>
      </w:r>
      <w:r w:rsidR="00CD6650">
        <w:instrText xml:space="preserve"> ADDIN ZOTERO_ITEM CSL_CITATION {"citationID":"kFrjoAE8","properties":{"formattedCitation":"[45]","plainCitation":"[45]","noteIndex":0},"citationItems":[{"id":1578,"uris":["http://zotero.org/users/local/S8X13ARX/items/KJTZNHJ5"],"itemData":{"id":1578,"type":"article-journal","abstract":"Abstract\n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00F51FC6">
        <w:fldChar w:fldCharType="separate"/>
      </w:r>
      <w:r w:rsidR="00CD6650">
        <w:rPr>
          <w:noProof/>
        </w:rPr>
        <w:t>[45]</w:t>
      </w:r>
      <w:r w:rsidR="00F51FC6">
        <w:fldChar w:fldCharType="end"/>
      </w:r>
      <w:r w:rsidR="00446899">
        <w:t xml:space="preserve">. </w:t>
      </w:r>
      <w:ins w:id="860" w:author="Maino Vieytes, Christian Augusto" w:date="2022-04-01T13:41:00Z">
        <w:r w:rsidR="00595478">
          <w:t xml:space="preserve">Moreover, PCA </w:t>
        </w:r>
      </w:ins>
      <w:ins w:id="861" w:author="Maino Vieytes, Christian Augusto" w:date="2022-04-01T13:43:00Z">
        <w:r w:rsidR="001A4854">
          <w:t xml:space="preserve">may not always be suitable approach for extracting patterns that are associated with a condition or disease outcome. Given that the procedure only aims to reduce as much of the variation </w:t>
        </w:r>
      </w:ins>
      <w:ins w:id="862" w:author="Maino Vieytes, Christian Augusto" w:date="2022-04-01T13:44:00Z">
        <w:r w:rsidR="001A4854">
          <w:t xml:space="preserve">in the dietary intake data </w:t>
        </w:r>
      </w:ins>
      <w:ins w:id="863" w:author="Maino Vieytes, Christian Augusto" w:date="2022-04-01T13:43:00Z">
        <w:r w:rsidR="001A4854">
          <w:t>into a sing</w:t>
        </w:r>
      </w:ins>
      <w:ins w:id="864" w:author="Maino Vieytes, Christian Augusto" w:date="2022-04-01T13:44:00Z">
        <w:r w:rsidR="001A4854">
          <w:t xml:space="preserve">le dimension, predictive potential </w:t>
        </w:r>
      </w:ins>
      <w:ins w:id="865" w:author="Maino Vieytes, Christian Augusto" w:date="2022-04-01T13:47:00Z">
        <w:r w:rsidR="00671C08">
          <w:t>is not an inherent characteristic of this approach (CITE).</w:t>
        </w:r>
      </w:ins>
      <w:del w:id="866" w:author="Maino Vieytes, Christian Augusto" w:date="2022-04-01T13:38:00Z">
        <w:r w:rsidR="00446899" w:rsidDel="00595478">
          <w:delText>The first principal component</w:delText>
        </w:r>
        <w:r w:rsidDel="00595478">
          <w:delText xml:space="preserve">, with the largest eigenvalue, </w:delText>
        </w:r>
        <w:r w:rsidR="00446899" w:rsidDel="00595478">
          <w:delText xml:space="preserve">was loaded negatively by </w:delText>
        </w:r>
        <w:r w:rsidR="0080701A" w:rsidDel="00595478">
          <w:delText>nearly all the food groups examined.</w:delText>
        </w:r>
        <w:r w:rsidDel="00595478">
          <w:delText xml:space="preserve"> </w:delText>
        </w:r>
        <w:commentRangeStart w:id="867"/>
        <w:r w:rsidR="000E071A" w:rsidDel="00595478">
          <w:delText>This may reflect…</w:delText>
        </w:r>
        <w:commentRangeEnd w:id="867"/>
        <w:r w:rsidR="00585FBE" w:rsidDel="00595478">
          <w:rPr>
            <w:rStyle w:val="CommentReference"/>
          </w:rPr>
          <w:commentReference w:id="867"/>
        </w:r>
        <w:r w:rsidDel="00595478">
          <w:delText>N</w:delText>
        </w:r>
      </w:del>
      <w:del w:id="868" w:author="Maino Vieytes, Christian Augusto" w:date="2022-04-01T13:39:00Z">
        <w:r w:rsidDel="00595478">
          <w:delText>evertheless, we recover</w:delText>
        </w:r>
        <w:r w:rsidR="00AA5558" w:rsidDel="00595478">
          <w:delText xml:space="preserve">ed </w:delText>
        </w:r>
        <w:r w:rsidDel="00595478">
          <w:delText>a more interpretable dietary pattern</w:delText>
        </w:r>
        <w:r w:rsidR="005547B3" w:rsidDel="00595478">
          <w:delText xml:space="preserve"> in the second principal component</w:delText>
        </w:r>
        <w:r w:rsidDel="00595478">
          <w:delText xml:space="preserve"> characterized </w:delText>
        </w:r>
        <w:r w:rsidR="005547B3" w:rsidDel="00595478">
          <w:delText xml:space="preserve">by </w:delText>
        </w:r>
        <w:r w:rsidDel="00595478">
          <w:delText>a more healthful dietary style</w:delText>
        </w:r>
        <w:r w:rsidR="005547B3" w:rsidDel="00595478">
          <w:delText>, loaded highly by fruits, whole grains, seafood, and negatively by meats, eggs, oils, solid fats, and milk</w:delText>
        </w:r>
        <w:r w:rsidDel="00595478">
          <w:delText>.</w:delText>
        </w:r>
        <w:r w:rsidR="005547B3" w:rsidDel="00595478">
          <w:delText xml:space="preserve"> We note that all dietary patterns</w:delText>
        </w:r>
        <w:r w:rsidR="00E47AFF" w:rsidDel="00595478">
          <w:delText xml:space="preserve"> resulting from</w:delText>
        </w:r>
        <w:r w:rsidR="00873647" w:rsidDel="00595478">
          <w:delText xml:space="preserve"> both methods, </w:delText>
        </w:r>
        <w:r w:rsidR="005547B3" w:rsidDel="00595478">
          <w:delText xml:space="preserve">were associated with </w:delText>
        </w:r>
        <w:r w:rsidR="003E01EF" w:rsidDel="00595478">
          <w:delText>FI</w:delText>
        </w:r>
        <w:r w:rsidR="005547B3" w:rsidDel="00595478">
          <w:delText xml:space="preserve"> in our study sample</w:delText>
        </w:r>
        <w:r w:rsidR="00AA5558" w:rsidDel="00595478">
          <w:delText>, albeit to different extents</w:delText>
        </w:r>
        <w:r w:rsidR="005547B3" w:rsidDel="00595478">
          <w:delText xml:space="preserve">. There were pronounced differences between the lower and upper medians of the </w:delText>
        </w:r>
        <w:r w:rsidR="00AA5558" w:rsidDel="00595478">
          <w:delText>FI</w:delText>
        </w:r>
        <w:r w:rsidR="005547B3" w:rsidDel="00595478">
          <w:delText xml:space="preserve">, </w:delText>
        </w:r>
        <w:r w:rsidR="00AA5558" w:rsidDel="00595478">
          <w:delText>SNAP</w:delText>
        </w:r>
        <w:r w:rsidR="005547B3" w:rsidDel="00595478">
          <w:delText xml:space="preserve"> and </w:delText>
        </w:r>
        <w:r w:rsidR="00AA5558" w:rsidDel="00595478">
          <w:delText>H</w:delText>
        </w:r>
        <w:r w:rsidR="005547B3" w:rsidDel="00595478">
          <w:delText xml:space="preserve">ousehold </w:delText>
        </w:r>
        <w:r w:rsidR="00AA5558" w:rsidDel="00595478">
          <w:delText>S</w:delText>
        </w:r>
        <w:r w:rsidR="005547B3" w:rsidDel="00595478">
          <w:delText xml:space="preserve">ize patterns where the upper median for each of these patterns contained a greater relative proportion of food insecure subjects. The </w:delText>
        </w:r>
        <w:r w:rsidR="00AA5558" w:rsidDel="00595478">
          <w:delText>A</w:delText>
        </w:r>
        <w:r w:rsidR="005547B3" w:rsidDel="00595478">
          <w:delText xml:space="preserve">ge dietary pattern was inversely associated with </w:delText>
        </w:r>
        <w:r w:rsidR="003E01EF" w:rsidDel="00595478">
          <w:delText>FI</w:delText>
        </w:r>
        <w:r w:rsidR="005547B3" w:rsidDel="00595478">
          <w:delText xml:space="preserve"> as was the </w:delText>
        </w:r>
        <w:r w:rsidR="00AA5558" w:rsidDel="00595478">
          <w:delText>P</w:delText>
        </w:r>
        <w:r w:rsidR="005547B3" w:rsidDel="00595478">
          <w:delText xml:space="preserve">rudent pattern, with lower relative proportions of food insecure subjects in the upper median of those patterns. The modified western pattern was also positively associated with </w:delText>
        </w:r>
        <w:r w:rsidR="003E01EF" w:rsidDel="00595478">
          <w:delText>FI</w:delText>
        </w:r>
        <w:r w:rsidR="005547B3" w:rsidDel="00595478">
          <w:delText xml:space="preserve"> status, albeit the magnitude of this association was slightly smaller than those observed for the </w:delText>
        </w:r>
        <w:r w:rsidR="00E47AFF" w:rsidDel="00595478">
          <w:delText>patterns estimated with elastic nets</w:delText>
        </w:r>
        <w:r w:rsidR="005547B3" w:rsidDel="00595478">
          <w:delText>.</w:delText>
        </w:r>
      </w:del>
    </w:p>
    <w:p w14:paraId="2049E36E" w14:textId="2BB58B93" w:rsidR="003D5904" w:rsidRDefault="00F51FC6" w:rsidP="0066337F">
      <w:pPr>
        <w:spacing w:line="480" w:lineRule="auto"/>
        <w:ind w:firstLine="720"/>
        <w:rPr>
          <w:ins w:id="869" w:author="Maino Vieytes, Christian Augusto" w:date="2022-04-01T13:59:00Z"/>
        </w:rPr>
      </w:pPr>
      <w:r>
        <w:t xml:space="preserve">In the validation phase </w:t>
      </w:r>
      <w:r w:rsidR="005547B3">
        <w:t xml:space="preserve">of our analysis we found that </w:t>
      </w:r>
      <w:del w:id="870" w:author="Maino Vieytes, Christian Augusto" w:date="2022-04-01T13:50:00Z">
        <w:r w:rsidR="005547B3" w:rsidDel="00671C08">
          <w:delText xml:space="preserve">the </w:delText>
        </w:r>
      </w:del>
      <w:ins w:id="871" w:author="Maino Vieytes, Christian Augusto" w:date="2022-04-01T13:49:00Z">
        <w:r w:rsidR="00671C08">
          <w:t xml:space="preserve">the FI, SNAP, and Household Size patterns were positively and strongly </w:t>
        </w:r>
      </w:ins>
      <w:del w:id="872" w:author="Maino Vieytes, Christian Augusto" w:date="2022-04-01T13:49:00Z">
        <w:r w:rsidR="00FE4902" w:rsidDel="00671C08">
          <w:delText>elastic net dietary patterns were associated with the outcomes of all-cause and cancer-specific mortality</w:delText>
        </w:r>
      </w:del>
      <w:ins w:id="873" w:author="Maino Vieytes, Christian Augusto" w:date="2022-04-01T13:49:00Z">
        <w:r w:rsidR="00671C08">
          <w:t>associat</w:t>
        </w:r>
      </w:ins>
      <w:ins w:id="874" w:author="Maino Vieytes, Christian Augusto" w:date="2022-04-01T13:50:00Z">
        <w:r w:rsidR="00671C08">
          <w:t>ed while the Prudent pattern was strongly but inversely associate</w:t>
        </w:r>
      </w:ins>
      <w:ins w:id="875" w:author="Maino Vieytes, Christian Augusto" w:date="2022-04-01T13:51:00Z">
        <w:r w:rsidR="00671C08">
          <w:t xml:space="preserve">d </w:t>
        </w:r>
      </w:ins>
      <w:ins w:id="876" w:author="Maino Vieytes, Christian Augusto" w:date="2022-04-01T13:50:00Z">
        <w:r w:rsidR="00671C08">
          <w:t>with being food insecure in the cancer survivor population after control for confounding variables</w:t>
        </w:r>
      </w:ins>
      <w:r w:rsidR="00FE4902">
        <w:t xml:space="preserve">. </w:t>
      </w:r>
      <w:ins w:id="877" w:author="Maino Vieytes, Christian Augusto" w:date="2022-04-01T13:51:00Z">
        <w:r w:rsidR="00671C08">
          <w:t xml:space="preserve">Concerning clinical outcomes, </w:t>
        </w:r>
      </w:ins>
      <w:del w:id="878" w:author="Maino Vieytes, Christian Augusto" w:date="2022-04-01T13:51:00Z">
        <w:r w:rsidR="00C74FE2" w:rsidDel="00671C08">
          <w:delText>Three of the similar</w:delText>
        </w:r>
        <w:r w:rsidR="000B43A5" w:rsidDel="00671C08">
          <w:delText xml:space="preserve">ly meaningful </w:delText>
        </w:r>
        <w:r w:rsidR="00C74FE2" w:rsidDel="00671C08">
          <w:delText>patterns derived with elastic net</w:delText>
        </w:r>
        <w:r w:rsidR="000B43A5" w:rsidDel="00671C08">
          <w:delText xml:space="preserve">s </w:delText>
        </w:r>
        <w:r w:rsidR="00C74FE2" w:rsidDel="00671C08">
          <w:delText>(</w:delText>
        </w:r>
      </w:del>
      <w:r w:rsidR="00C74FE2">
        <w:t>the FI, SNAP, and Household Size patterns</w:t>
      </w:r>
      <w:ins w:id="879" w:author="Maino Vieytes, Christian Augusto" w:date="2022-04-01T13:51:00Z">
        <w:r w:rsidR="00671C08">
          <w:t xml:space="preserve"> </w:t>
        </w:r>
      </w:ins>
      <w:del w:id="880" w:author="Maino Vieytes, Christian Augusto" w:date="2022-04-01T13:51:00Z">
        <w:r w:rsidR="00C74FE2" w:rsidDel="00671C08">
          <w:delText xml:space="preserve">) </w:delText>
        </w:r>
      </w:del>
      <w:r w:rsidR="00C74FE2">
        <w:t xml:space="preserve">were </w:t>
      </w:r>
      <w:ins w:id="881" w:author="Maino Vieytes, Christian Augusto" w:date="2022-04-01T13:51:00Z">
        <w:r w:rsidR="00671C08">
          <w:t xml:space="preserve">also </w:t>
        </w:r>
      </w:ins>
      <w:r w:rsidR="00C74FE2">
        <w:t>significantly and positively associated with the outcome of all-cause mortality</w:t>
      </w:r>
      <w:ins w:id="882" w:author="Maino Vieytes, Christian Augusto" w:date="2022-04-01T13:48:00Z">
        <w:r w:rsidR="00671C08">
          <w:t xml:space="preserve"> after adjustment for several confounders.</w:t>
        </w:r>
      </w:ins>
      <w:del w:id="883" w:author="Maino Vieytes, Christian Augusto" w:date="2022-04-01T13:48:00Z">
        <w:r w:rsidR="00C74FE2" w:rsidDel="00671C08">
          <w:delText>.</w:delText>
        </w:r>
      </w:del>
      <w:r w:rsidR="00C74FE2">
        <w:t xml:space="preserve"> </w:t>
      </w:r>
      <w:ins w:id="884" w:author="Maino Vieytes, Christian Augusto" w:date="2022-04-01T13:52:00Z">
        <w:r w:rsidR="00217094">
          <w:t xml:space="preserve">There was a suggestion that the Prudent pattern was inversely associated with </w:t>
        </w:r>
      </w:ins>
      <w:ins w:id="885" w:author="Maino Vieytes, Christian Augusto" w:date="2022-04-01T13:55:00Z">
        <w:r w:rsidR="00217094">
          <w:t xml:space="preserve">all-cause </w:t>
        </w:r>
      </w:ins>
      <w:ins w:id="886" w:author="Maino Vieytes, Christian Augusto" w:date="2022-04-01T13:52:00Z">
        <w:r w:rsidR="00217094">
          <w:t xml:space="preserve">mortality although those </w:t>
        </w:r>
      </w:ins>
      <w:ins w:id="887" w:author="Maino Vieytes, Christian Augusto" w:date="2022-04-01T13:54:00Z">
        <w:r w:rsidR="00217094">
          <w:t>parameter estimates were not</w:t>
        </w:r>
      </w:ins>
      <w:ins w:id="888" w:author="Maino Vieytes, Christian Augusto" w:date="2022-04-01T13:53:00Z">
        <w:r w:rsidR="00217094">
          <w:t xml:space="preserve"> statistically significant. </w:t>
        </w:r>
      </w:ins>
      <w:ins w:id="889" w:author="Maino Vieytes, Christian Augusto" w:date="2022-04-01T13:57:00Z">
        <w:r w:rsidR="003D5904">
          <w:t>We believe it is also imper</w:t>
        </w:r>
      </w:ins>
      <w:ins w:id="890" w:author="Maino Vieytes, Christian Augusto" w:date="2022-04-01T13:58:00Z">
        <w:r w:rsidR="003D5904">
          <w:t xml:space="preserve">ative to underscore that the method of using elastic net models to extract dietary patterns associated with a particular outcome yielded more </w:t>
        </w:r>
      </w:ins>
      <w:ins w:id="891" w:author="Maino Vieytes, Christian Augusto" w:date="2022-04-01T13:59:00Z">
        <w:r w:rsidR="003D5904">
          <w:t xml:space="preserve">clinically </w:t>
        </w:r>
      </w:ins>
      <w:ins w:id="892" w:author="Maino Vieytes, Christian Augusto" w:date="2022-04-01T13:58:00Z">
        <w:r w:rsidR="003D5904">
          <w:t>meaningful and significant results</w:t>
        </w:r>
      </w:ins>
      <w:ins w:id="893" w:author="Maino Vieytes, Christian Augusto" w:date="2022-04-01T13:59:00Z">
        <w:r w:rsidR="003D5904">
          <w:t xml:space="preserve"> </w:t>
        </w:r>
      </w:ins>
      <w:ins w:id="894" w:author="Maino Vieytes, Christian Augusto" w:date="2022-04-02T08:04:00Z">
        <w:r w:rsidR="00663616">
          <w:t>in both steps of the validation phase.</w:t>
        </w:r>
      </w:ins>
    </w:p>
    <w:p w14:paraId="74BD5A33" w14:textId="4422867A" w:rsidR="00F51FC6" w:rsidRDefault="009A7844" w:rsidP="0066337F">
      <w:pPr>
        <w:spacing w:line="480" w:lineRule="auto"/>
        <w:ind w:firstLine="720"/>
      </w:pPr>
      <w:commentRangeStart w:id="895"/>
      <w:r>
        <w:t>Considering</w:t>
      </w:r>
      <w:r w:rsidR="00C74FE2">
        <w:t xml:space="preserve"> these results </w:t>
      </w:r>
      <w:r>
        <w:t xml:space="preserve">in </w:t>
      </w:r>
      <w:del w:id="896" w:author="Maino Vieytes, Christian Augusto" w:date="2022-04-01T13:48:00Z">
        <w:r w:rsidDel="00671C08">
          <w:delText xml:space="preserve">the </w:delText>
        </w:r>
      </w:del>
      <w:r>
        <w:t>light of others in our</w:t>
      </w:r>
      <w:r w:rsidR="00C74FE2">
        <w:t xml:space="preserve"> analysis</w:t>
      </w:r>
      <w:commentRangeEnd w:id="895"/>
      <w:r w:rsidR="005E16F6">
        <w:rPr>
          <w:rStyle w:val="CommentReference"/>
        </w:rPr>
        <w:commentReference w:id="895"/>
      </w:r>
      <w:r w:rsidR="00C74FE2">
        <w:t xml:space="preserve">, </w:t>
      </w:r>
      <w:r w:rsidR="0080701A">
        <w:t>they support the</w:t>
      </w:r>
      <w:r w:rsidR="00C74FE2">
        <w:t xml:space="preserve"> </w:t>
      </w:r>
      <w:r w:rsidR="0080701A">
        <w:t>conjecture</w:t>
      </w:r>
      <w:r w:rsidR="00C74FE2">
        <w:t xml:space="preserve"> that food insecure subjects </w:t>
      </w:r>
      <w:del w:id="897" w:author="Maino Vieytes, Christian Augusto" w:date="2022-04-04T09:33:00Z">
        <w:r w:rsidR="00C74FE2" w:rsidDel="00765086">
          <w:delText xml:space="preserve">are </w:delText>
        </w:r>
      </w:del>
      <w:r w:rsidR="000E071A">
        <w:t>may be</w:t>
      </w:r>
      <w:r w:rsidR="00C74FE2">
        <w:t xml:space="preserve"> at risk of nutritional inadequacy</w:t>
      </w:r>
      <w:r>
        <w:t xml:space="preserve">, by </w:t>
      </w:r>
      <w:r w:rsidR="00E122C6">
        <w:t xml:space="preserve">being more likely to consume </w:t>
      </w:r>
      <w:r>
        <w:t>unhealthful patterns</w:t>
      </w:r>
      <w:r w:rsidR="00E67325">
        <w:t xml:space="preserve"> when compared to food secure survivors</w:t>
      </w:r>
      <w:r w:rsidR="00E122C6">
        <w:t>. Adherence to t</w:t>
      </w:r>
      <w:r>
        <w:t xml:space="preserve">hese patterns, in turn, </w:t>
      </w:r>
      <w:r w:rsidR="000E071A">
        <w:t xml:space="preserve">may </w:t>
      </w:r>
      <w:r>
        <w:t>pose deeper ramifications for survivors that may culminate in a worse prognosis.</w:t>
      </w:r>
      <w:r w:rsidR="007C406E">
        <w:t xml:space="preserve"> </w:t>
      </w:r>
      <w:r w:rsidR="00232770">
        <w:t>In stratified analyses, we found disparities across levels of sex where the SNAP</w:t>
      </w:r>
      <w:del w:id="898" w:author="Maino Vieytes, Christian Augusto" w:date="2022-04-04T10:47:00Z">
        <w:r w:rsidR="00352E8D" w:rsidDel="00855A78">
          <w:delText>, Age,</w:delText>
        </w:r>
      </w:del>
      <w:r w:rsidR="00232770">
        <w:t xml:space="preserve"> and </w:t>
      </w:r>
      <w:r w:rsidR="00352E8D">
        <w:t>H</w:t>
      </w:r>
      <w:r w:rsidR="00232770">
        <w:t xml:space="preserve">ousehold </w:t>
      </w:r>
      <w:r w:rsidR="00352E8D">
        <w:t>S</w:t>
      </w:r>
      <w:r w:rsidR="00232770">
        <w:t xml:space="preserve">ize patterns were </w:t>
      </w:r>
      <w:r w:rsidR="00E122C6">
        <w:t xml:space="preserve">significantly </w:t>
      </w:r>
      <w:r w:rsidR="00232770">
        <w:t xml:space="preserve">associated with </w:t>
      </w:r>
      <w:r w:rsidR="00352E8D">
        <w:t>cancer</w:t>
      </w:r>
      <w:r w:rsidR="00232770">
        <w:t xml:space="preserve"> mortality in </w:t>
      </w:r>
      <w:r w:rsidR="000E071A">
        <w:t>males</w:t>
      </w:r>
      <w:r w:rsidR="00232770">
        <w:t xml:space="preserve"> but not </w:t>
      </w:r>
      <w:r w:rsidR="000E071A">
        <w:lastRenderedPageBreak/>
        <w:t>females</w:t>
      </w:r>
      <w:r w:rsidR="00232770">
        <w:t xml:space="preserve">. </w:t>
      </w:r>
      <w:r w:rsidR="00352E8D">
        <w:t>There were also some sex-specific differences, to a lesser extent, when considering all-cause mortality</w:t>
      </w:r>
      <w:r w:rsidR="00E122C6">
        <w:t xml:space="preserve"> and generally reflected more pronounced associations in males rather than females</w:t>
      </w:r>
      <w:r w:rsidR="00352E8D">
        <w:t xml:space="preserve">. </w:t>
      </w:r>
      <w:del w:id="899" w:author="Maino Vieytes, Christian Augusto" w:date="2022-06-30T13:26:00Z">
        <w:r w:rsidR="0080701A" w:rsidDel="0083348E">
          <w:delText xml:space="preserve">Gender </w:delText>
        </w:r>
      </w:del>
      <w:ins w:id="900" w:author="Maino Vieytes, Christian Augusto" w:date="2022-06-30T13:26:00Z">
        <w:r w:rsidR="0083348E">
          <w:t xml:space="preserve">Sex </w:t>
        </w:r>
      </w:ins>
      <w:r w:rsidR="0080701A">
        <w:t xml:space="preserve">disparities in epidemiologic studies of exposures </w:t>
      </w:r>
      <w:r w:rsidR="00906C49">
        <w:t>with</w:t>
      </w:r>
      <w:r w:rsidR="0080701A">
        <w:t xml:space="preserve"> cancer </w:t>
      </w:r>
      <w:r w:rsidR="00906C49">
        <w:t xml:space="preserve">outcomes </w:t>
      </w:r>
      <w:r w:rsidR="0080701A">
        <w:t xml:space="preserve">have been reported elsewhere in the literature </w:t>
      </w:r>
      <w:r w:rsidR="0080701A">
        <w:fldChar w:fldCharType="begin"/>
      </w:r>
      <w:r w:rsidR="00CD6650">
        <w:instrText xml:space="preserve"> ADDIN ZOTERO_ITEM CSL_CITATION {"citationID":"UvIpPR67","properties":{"formattedCitation":"[51,52]","plainCitation":"[51,52]","noteIndex":0},"citationItems":[{"id":1588,"uris":["http://zotero.org/users/local/S8X13ARX/items/W67RA7XH"],"itemData":{"id":1588,"type":"article-journal","container-title":"British Journal of Cancer","DOI":"10.1038/bjc.2013.310","ISSN":"0007-0920, 1532-1827","issue":"3","journalAbbreviation":"Br J Cancer","language":"en","page":"814-822","source":"DOI.org (Crossref)","title":"Lifestyle factors associated with survival after colorectal cancer diagnosis","volume":"109","author":[{"family":"Boyle","given":"T"},{"family":"Fritschi","given":"L"},{"family":"Platell","given":"C"},{"family":"Heyworth","given":"J"}],"issued":{"date-parts":[["2013",8]]}}},{"id":222,"uris":["http://zotero.org/users/local/S8X13ARX/items/YSKW7TCX"],"itemData":{"id":222,"type":"article-journal","abstract":"BACKGROUND: Dietary fiber and grain consumption may reduce the risk of head and neck cancer; however, the epidemiological evidence is limited. We investigated this relationship in the National Institutes of Health (NIH)-AARP Diet and Health Study.\nMETHODS: Cox proportional hazards models were used to calculate multivariable hazard ratios (HR) and 95% confidence intervals (CI) to investigate dietary fiber and grain intake in relation to head and neck cancer.\nRESULTS: During approximately 11 years of follow-up, 1,867 (401 women/1,466 men) cases of head and neck cancer were diagnosed. Our data indicated that the relationship between fiber and grain intake and head and neck cancer is modified by sex (p-interactions &lt; 0.001 and 0.001, respectively). Women with higher intake of total fiber and total grains had a lower risk of head and neck cancer (HR (10 g/day) = 0.77, 95% CI = 0.64-0.93; HR (serving/1,000 kcal) = 0.89, 95% CI = 0.80-0.99, respectively); this inverse relation was consistent across subtypes of fiber and grains. Conversely in men, the inverse associations were weaker and nonsignificant.\nCONCLUSIONS: In the largest prospective cohort study to investigate this relation to date, intake of total fiber and grain foods was inversely associated with head and neck cancer incidence among women, but not among men.","container-title":"Cancer causes &amp; control: CCC","DOI":"10.1007/s10552-011-9813-9","ISSN":"1573-7225","issue":"10","journalAbbreviation":"Cancer Causes Control","language":"eng","note":"PMID: 21785948\nPMCID: PMC3215506","page":"1405-1414","source":"PubMed","title":"Dietary fiber and grain consumption in relation to head and neck cancer in the NIH-AARP Diet and Health Study","volume":"22","author":[{"family":"Lam","given":"Tram Kim"},{"family":"Cross","given":"Amanda J."},{"family":"Freedman","given":"Neal"},{"family":"Park","given":"Yikyung"},{"family":"Hollenbeck","given":"Albert R."},{"family":"Schatzkin","given":"Arthur"},{"family":"Abnet","given":"Christian"}],"issued":{"date-parts":[["2011",10]]}}}],"schema":"https://github.com/citation-style-language/schema/raw/master/csl-citation.json"} </w:instrText>
      </w:r>
      <w:r w:rsidR="0080701A">
        <w:fldChar w:fldCharType="separate"/>
      </w:r>
      <w:r w:rsidR="00CD6650">
        <w:rPr>
          <w:noProof/>
        </w:rPr>
        <w:t>[51,52]</w:t>
      </w:r>
      <w:r w:rsidR="0080701A">
        <w:fldChar w:fldCharType="end"/>
      </w:r>
      <w:r w:rsidR="0080701A">
        <w:t>.</w:t>
      </w:r>
      <w:r w:rsidR="00906C49">
        <w:t xml:space="preserve"> </w:t>
      </w:r>
      <w:r w:rsidR="000E071A">
        <w:t>The</w:t>
      </w:r>
      <w:r w:rsidR="00906C49">
        <w:t xml:space="preserve"> nuances of these disparate relationships are hypothesized to </w:t>
      </w:r>
      <w:r w:rsidR="00352E8D">
        <w:t>involve</w:t>
      </w:r>
      <w:r w:rsidR="00906C49">
        <w:t xml:space="preserve"> hormonal differences between the two sexes in addition to sex-specific differences in nutrient metabolism </w:t>
      </w:r>
      <w:r w:rsidR="00906C49">
        <w:fldChar w:fldCharType="begin"/>
      </w:r>
      <w:r w:rsidR="00CD6650">
        <w:instrText xml:space="preserve"> ADDIN ZOTERO_ITEM CSL_CITATION {"citationID":"laBILudE","properties":{"formattedCitation":"[53]","plainCitation":"[53]","noteIndex":0},"citationItems":[{"id":1590,"uris":["http://zotero.org/users/local/S8X13ARX/items/SFT4FVHX"],"itemData":{"id":1590,"type":"article-journal","abstract":"Colorectal cancer is one of the most common causes of cancer morbidity both in men and in women. However, females over 65 years old show higher mortality and lower 5-year survival rate of colorectal cancer compared to their age-matched male counterparts. The objective of this review is to suggest gender-based innovations to improve colorectal cancer outcomes in females. Women have a higher risk of developing right-sided (proximal) colon cancer than men, which is associated with more aggressive form of neoplasia compared to left-sided (distal) colon cancer. Despite differences in tumor location between women and men, most of scientific researchers do not consider sex specificity for study design and interpretation. Also, colorectal cancer screening guidelines do not distinguish females from male, which may explain the higher frequency of more advanced neoplasia when tumors are first detected and false negative results in colonoscopy in females. Moreover, socio-cultural barriers within females are present to delay screening and diagnosis. Few studies, among studies that included both men and women, have reported sex-specific estimates of dietary risk factors which are crucial to establish cancer prevention guidelines despite sex- and gender-associated differences in nutrient metabolism and dietary practices. Furthermore, anti-cancer drug use for colorectal cancer treatment can cause toxicity to the reproductive system, and gender-specific recurrence and survival rates are reported. Therefore, by understanding sex- and gender-related biological and socio-cultural differences in colorectal cancer risk, gender-specific strategies for screening, treatment and prevention protocols can be established to reduce the mortality and improve the quality of life.","container-title":"World Journal of Gastroenterology","DOI":"10.3748/wjg.v21.i17.5167","ISSN":"2219-2840","issue":"17","journalAbbreviation":"World J Gastroenterol","language":"eng","note":"PMID: 25954090\nPMCID: PMC4419057","page":"5167-5175","source":"PubMed","title":"Sex- and gender-specific disparities in colorectal cancer risk","volume":"21","author":[{"family":"Kim","given":"Sung-Eun"},{"family":"Paik","given":"Hee Young"},{"family":"Yoon","given":"Hyuk"},{"family":"Lee","given":"Jung Eun"},{"family":"Kim","given":"Nayoung"},{"family":"Sung","given":"Mi-Kyung"}],"issued":{"date-parts":[["2015",5,7]]}}}],"schema":"https://github.com/citation-style-language/schema/raw/master/csl-citation.json"} </w:instrText>
      </w:r>
      <w:r w:rsidR="00906C49">
        <w:fldChar w:fldCharType="separate"/>
      </w:r>
      <w:r w:rsidR="00CD6650">
        <w:rPr>
          <w:noProof/>
        </w:rPr>
        <w:t>[53]</w:t>
      </w:r>
      <w:r w:rsidR="00906C49">
        <w:fldChar w:fldCharType="end"/>
      </w:r>
      <w:r w:rsidR="00906C49">
        <w:t xml:space="preserve">. </w:t>
      </w:r>
      <w:r w:rsidR="00352E8D">
        <w:t>We consider, for instance, that alcohol was a component of these diet scores and it is understood that females and males have differential metabolic capacities for dealing with ingested ethanol</w:t>
      </w:r>
      <w:r w:rsidR="00E67325">
        <w:t xml:space="preserve"> and that this phenomenon may, in part, be contributing to the sex-specific disparities</w:t>
      </w:r>
      <w:r w:rsidR="00352E8D">
        <w:t xml:space="preserve"> </w:t>
      </w:r>
      <w:r w:rsidR="00352E8D">
        <w:fldChar w:fldCharType="begin"/>
      </w:r>
      <w:r w:rsidR="00CD6650">
        <w:instrText xml:space="preserve"> ADDIN ZOTERO_ITEM CSL_CITATION {"citationID":"SVTuXbCS","properties":{"formattedCitation":"[54]","plainCitation":"[54]","noteIndex":0},"citationItems":[{"id":1596,"uris":["http://zotero.org/users/local/S8X13ARX/items/NSPBBHZQ"],"itemData":{"id":1596,"type":"article-journal","container-title":"Gut","DOI":"10.1136/gut.34.10.1433","ISSN":"0017-5749","issue":"10","journalAbbreviation":"Gut","language":"en","page":"1433-1437","source":"DOI.org (Crossref)","title":"Human gastric alcohol dehydrogenase activity: effect of age, sex, and alcoholism.","title-short":"Human gastric alcohol dehydrogenase activity","volume":"34","author":[{"family":"Seitz","given":"H K"},{"family":"Egerer","given":"G"},{"family":"Simanowski","given":"U A"},{"family":"Waldherr","given":"R"},{"family":"Eckey","given":"R"},{"family":"Agarwal","given":"D P"},{"family":"Goedde","given":"H W"},{"family":"Wartburg","given":"J P","non-dropping-particle":"von"}],"issued":{"date-parts":[["1993",10,1]]}}}],"schema":"https://github.com/citation-style-language/schema/raw/master/csl-citation.json"} </w:instrText>
      </w:r>
      <w:r w:rsidR="00352E8D">
        <w:fldChar w:fldCharType="separate"/>
      </w:r>
      <w:r w:rsidR="00CD6650">
        <w:rPr>
          <w:noProof/>
        </w:rPr>
        <w:t>[54]</w:t>
      </w:r>
      <w:r w:rsidR="00352E8D">
        <w:fldChar w:fldCharType="end"/>
      </w:r>
      <w:r w:rsidR="00352E8D">
        <w:t xml:space="preserve">. </w:t>
      </w:r>
      <w:r w:rsidR="00906C49">
        <w:t xml:space="preserve">Albeit, the question of why sex-specific differences exist remains largely </w:t>
      </w:r>
      <w:r w:rsidR="00F71DE9">
        <w:t>elusive</w:t>
      </w:r>
      <w:r w:rsidR="00906C49">
        <w:t xml:space="preserve"> and will </w:t>
      </w:r>
      <w:r w:rsidR="001F768E">
        <w:t>necessitate</w:t>
      </w:r>
      <w:r w:rsidR="00906C49">
        <w:t xml:space="preserve"> </w:t>
      </w:r>
      <w:r w:rsidR="00811149">
        <w:t>further</w:t>
      </w:r>
      <w:r w:rsidR="00906C49">
        <w:t xml:space="preserve"> </w:t>
      </w:r>
      <w:r w:rsidR="001E0A58">
        <w:t xml:space="preserve">surveillance and </w:t>
      </w:r>
      <w:r w:rsidR="00906C49">
        <w:t>study.</w:t>
      </w:r>
      <w:r w:rsidR="00352E8D">
        <w:t xml:space="preserve"> </w:t>
      </w:r>
    </w:p>
    <w:p w14:paraId="6971F439" w14:textId="02C2B1C6" w:rsidR="00340FF7" w:rsidRDefault="006F589A" w:rsidP="0066337F">
      <w:pPr>
        <w:spacing w:line="480" w:lineRule="auto"/>
        <w:ind w:firstLine="720"/>
        <w:rPr>
          <w:ins w:id="901" w:author="Maino Vieytes, Christian Augusto" w:date="2022-06-30T13:22:00Z"/>
        </w:rPr>
      </w:pPr>
      <w:r>
        <w:t xml:space="preserve">The results we present </w:t>
      </w:r>
      <w:r w:rsidR="00985519">
        <w:t>have public health ramifications</w:t>
      </w:r>
      <w:r>
        <w:t xml:space="preserve">. </w:t>
      </w:r>
      <w:r w:rsidR="001B2A1F">
        <w:t xml:space="preserve">Clinically, </w:t>
      </w:r>
      <w:r w:rsidR="003E01EF">
        <w:t>FI</w:t>
      </w:r>
      <w:r w:rsidR="001B2A1F">
        <w:t xml:space="preserve"> continues to be an underappreciated social determinant of health, particularly </w:t>
      </w:r>
      <w:r w:rsidR="00E67325">
        <w:t xml:space="preserve">afflicting </w:t>
      </w:r>
      <w:r w:rsidR="001B2A1F">
        <w:t>low-income populations. A</w:t>
      </w:r>
      <w:r w:rsidR="00E67325">
        <w:t xml:space="preserve"> </w:t>
      </w:r>
      <w:r w:rsidR="001B2A1F">
        <w:t xml:space="preserve">consequence </w:t>
      </w:r>
      <w:r w:rsidR="00985519">
        <w:t xml:space="preserve">of </w:t>
      </w:r>
      <w:r w:rsidR="003E01EF">
        <w:t>FI</w:t>
      </w:r>
      <w:r w:rsidR="00985519">
        <w:t xml:space="preserve"> </w:t>
      </w:r>
      <w:r w:rsidR="00E67325">
        <w:t>manifests</w:t>
      </w:r>
      <w:r w:rsidR="001B2A1F">
        <w:t xml:space="preserve"> in the trade-offs that must be exacted by food insecure </w:t>
      </w:r>
      <w:r w:rsidR="00985519">
        <w:t>survivors</w:t>
      </w:r>
      <w:r w:rsidR="00313317">
        <w:t xml:space="preserve"> when faced with competing demands </w:t>
      </w:r>
      <w:r w:rsidR="004A2CBE">
        <w:t xml:space="preserve">of </w:t>
      </w:r>
      <w:r w:rsidR="00313317">
        <w:t xml:space="preserve">nutrition and medical care </w:t>
      </w:r>
      <w:r w:rsidR="00313317">
        <w:fldChar w:fldCharType="begin"/>
      </w:r>
      <w:r w:rsidR="00CD6650">
        <w:instrText xml:space="preserve"> ADDIN ZOTERO_ITEM CSL_CITATION {"citationID":"Vz9ft5oW","properties":{"formattedCitation":"[55]","plainCitation":"[55]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313317">
        <w:fldChar w:fldCharType="separate"/>
      </w:r>
      <w:r w:rsidR="00CD6650">
        <w:rPr>
          <w:noProof/>
        </w:rPr>
        <w:t>[55]</w:t>
      </w:r>
      <w:r w:rsidR="00313317">
        <w:fldChar w:fldCharType="end"/>
      </w:r>
      <w:r w:rsidR="00313317">
        <w:t>. Furthermore, there are currently no</w:t>
      </w:r>
      <w:r w:rsidR="00E67325">
        <w:t xml:space="preserve"> known</w:t>
      </w:r>
      <w:r w:rsidR="00313317">
        <w:t xml:space="preserve"> recommendations or guidelines from any influential medical association</w:t>
      </w:r>
      <w:r w:rsidR="000E071A">
        <w:t xml:space="preserve"> </w:t>
      </w:r>
      <w:r w:rsidR="00313317">
        <w:t xml:space="preserve">or organization </w:t>
      </w:r>
      <w:r w:rsidR="004A2CBE">
        <w:t>stressing</w:t>
      </w:r>
      <w:r w:rsidR="00313317">
        <w:t xml:space="preserve"> the need for </w:t>
      </w:r>
      <w:r w:rsidR="00985519">
        <w:t>food security</w:t>
      </w:r>
      <w:r w:rsidR="00313317">
        <w:t xml:space="preserve"> screenings in this population, again underscoring the urgency and relevance of this research </w:t>
      </w:r>
      <w:r w:rsidR="00313317">
        <w:fldChar w:fldCharType="begin"/>
      </w:r>
      <w:r w:rsidR="00CD6650">
        <w:instrText xml:space="preserve"> ADDIN ZOTERO_ITEM CSL_CITATION {"citationID":"1ktKSMQH","properties":{"formattedCitation":"[55]","plainCitation":"[55]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313317">
        <w:fldChar w:fldCharType="separate"/>
      </w:r>
      <w:r w:rsidR="00CD6650">
        <w:rPr>
          <w:noProof/>
        </w:rPr>
        <w:t>[55]</w:t>
      </w:r>
      <w:r w:rsidR="00313317">
        <w:fldChar w:fldCharType="end"/>
      </w:r>
      <w:r w:rsidR="00313317">
        <w:t>.</w:t>
      </w:r>
      <w:r w:rsidR="00E67325" w:rsidRPr="00E67325">
        <w:t xml:space="preserve"> </w:t>
      </w:r>
      <w:r w:rsidR="00E67325">
        <w:t xml:space="preserve">It was previously shown that the rates of </w:t>
      </w:r>
      <w:r w:rsidR="003E01EF">
        <w:t>FI</w:t>
      </w:r>
      <w:r w:rsidR="00E67325">
        <w:t xml:space="preserve"> in the cancer population may be substantial in the low-income cancer population when compared to the general population </w:t>
      </w:r>
      <w:r w:rsidR="00E67325">
        <w:fldChar w:fldCharType="begin"/>
      </w:r>
      <w:r w:rsidR="00CD6650">
        <w:instrText xml:space="preserve"> ADDIN ZOTERO_ITEM CSL_CITATION {"citationID":"vT6cJfaa","properties":{"formattedCitation":"[56]","plainCitation":"[56]","noteIndex":0},"citationItems":[{"id":1438,"uris":["http://zotero.org/users/local/S8X13ARX/items/UHQB5EPP"],"itemData":{"id":1438,"type":"article-journal","container-title":"Journal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C.F."}],"issued":{"date-parts":[["2014"]]}}}],"schema":"https://github.com/citation-style-language/schema/raw/master/csl-citation.json"} </w:instrText>
      </w:r>
      <w:r w:rsidR="00E67325">
        <w:fldChar w:fldCharType="separate"/>
      </w:r>
      <w:r w:rsidR="00CD6650">
        <w:rPr>
          <w:noProof/>
        </w:rPr>
        <w:t>[56]</w:t>
      </w:r>
      <w:r w:rsidR="00E67325">
        <w:fldChar w:fldCharType="end"/>
      </w:r>
      <w:r w:rsidR="00E67325">
        <w:t>. Social and economic factors are especially important in</w:t>
      </w:r>
      <w:r w:rsidR="00985519">
        <w:t xml:space="preserve"> prognosis and</w:t>
      </w:r>
      <w:r w:rsidR="00E67325">
        <w:t xml:space="preserve"> survival following diagnosis </w:t>
      </w:r>
      <w:r w:rsidR="00985519">
        <w:t>and</w:t>
      </w:r>
      <w:r w:rsidR="00E67325">
        <w:t xml:space="preserve"> nutrition </w:t>
      </w:r>
      <w:r w:rsidR="00985519">
        <w:t>may be a mediating factor</w:t>
      </w:r>
      <w:r w:rsidR="00E67325">
        <w:t xml:space="preserve"> </w:t>
      </w:r>
      <w:r w:rsidR="00985519">
        <w:t>in</w:t>
      </w:r>
      <w:r w:rsidR="00E67325">
        <w:t xml:space="preserve"> survivorship. Moreover, </w:t>
      </w:r>
      <w:ins w:id="902" w:author="AMIRAH BURTON" w:date="2022-04-03T13:19:00Z">
        <w:r w:rsidR="00065F0A">
          <w:t xml:space="preserve">it </w:t>
        </w:r>
      </w:ins>
      <w:r w:rsidR="00E67325">
        <w:t xml:space="preserve">is imperative to underscore that compared to food secure cancer patients, food insecure cancer patients comprised a substantially larger proportion of individuals from minority racial and ethnic groups, which is also consistent with what has previously been </w:t>
      </w:r>
      <w:r w:rsidR="00E67325">
        <w:lastRenderedPageBreak/>
        <w:t xml:space="preserve">reported </w:t>
      </w:r>
      <w:r w:rsidR="00E67325">
        <w:fldChar w:fldCharType="begin"/>
      </w:r>
      <w:r w:rsidR="00CD6650">
        <w:instrText xml:space="preserve"> ADDIN ZOTERO_ITEM CSL_CITATION {"citationID":"2FIbs0Ek","properties":{"formattedCitation":"[57]","plainCitation":"[57]","noteIndex":0},"citationItems":[{"id":1422,"uris":["http://zotero.org/users/local/S8X13ARX/items/2FWJ4EMW"],"itemData":{"id":1422,"type":"article-journal","abstract":"Rates of food insecurity are high among medically underserved patients. We analyzed food pantry responsiveness to the needs of medically ill cancer patients in New York City with the intent ofidentifying barriers to available food resources. Our data, collected from 60 pantries, suggest that the emergency food system is currently unable to accommodate patient needs. Accessibility issues include restricted service hours and documentation requirements. Food services were limited in quantity of food provided and the number of nutritious, palatable options. Additional emergency food resources and long-term approaches that provide ongoing food support to patients throughout their treatment period are needed.","container-title":"Journal of Urban Health: Bulletin of the New York Academy of Medicine","DOI":"10.1007/s11524-012-9750-2","ISSN":"1468-2869","issue":"3","journalAbbreviation":"J Urban Health","language":"eng","note":"PMID: 22829107\nPMCID: PMC3665978","page":"552-558","source":"PubMed","title":"Food insecurity: limitations of emergency food resources for our patients","title-short":"Food insecurity","volume":"90","author":[{"family":"Gany","given":"Francesca"},{"family":"Bari","given":"Sehrish"},{"family":"Crist","given":"Michael"},{"family":"Moran","given":"Alyssa"},{"family":"Rastogi","given":"Natasha"},{"family":"Leng","given":"Jennifer"}],"issued":{"date-parts":[["2013",6]]}}}],"schema":"https://github.com/citation-style-language/schema/raw/master/csl-citation.json"} </w:instrText>
      </w:r>
      <w:r w:rsidR="00E67325">
        <w:fldChar w:fldCharType="separate"/>
      </w:r>
      <w:r w:rsidR="00CD6650">
        <w:rPr>
          <w:noProof/>
        </w:rPr>
        <w:t>[57]</w:t>
      </w:r>
      <w:r w:rsidR="00E67325">
        <w:fldChar w:fldCharType="end"/>
      </w:r>
      <w:r w:rsidR="00E67325">
        <w:t xml:space="preserve">. </w:t>
      </w:r>
      <w:ins w:id="903" w:author="Maino Vieytes, Christian Augusto" w:date="2022-04-04T11:38:00Z">
        <w:r w:rsidR="00340FF7">
          <w:t>We also note that in our analysis we found that genitourinary cancer survivors were disproportionately represented in the food insecure cancer population, which is a finding consistent with other studies suggesting greater a financial toxicity burden for individuals experiencing those forms of cancer (CITE,33820747,33252300,34752150).</w:t>
        </w:r>
      </w:ins>
    </w:p>
    <w:p w14:paraId="673FD7B7" w14:textId="12A5A83D" w:rsidR="00797787" w:rsidRPr="00797787" w:rsidRDefault="00797787" w:rsidP="00797787">
      <w:pPr>
        <w:spacing w:line="480" w:lineRule="auto"/>
        <w:ind w:firstLine="720"/>
        <w:rPr>
          <w:ins w:id="904" w:author="Maino Vieytes, Christian Augusto" w:date="2022-04-04T11:37:00Z"/>
          <w:iCs/>
        </w:rPr>
      </w:pPr>
      <w:commentRangeStart w:id="905"/>
      <w:ins w:id="906" w:author="Maino Vieytes, Christian Augusto" w:date="2022-06-30T13:22:00Z">
        <w:r>
          <w:rPr>
            <w:iCs/>
          </w:rPr>
          <w:t xml:space="preserve">The analysis of dietary patterns has evolved to paramount significance in nutritional epidemiology. However, a comprehensive understanding of major dietary patterns in the food insecure cancer survivor population are lacking, especially at the national level. The impetus for studying dietary patterns rather than nutrients is motivated by the complexity of dietary intake, which is surmised from the facts that nutrients and foods may be correlated, hampering the ability to model them as single variables, and that there are food-food as well as host-food interactions that are not well accounted for by the reductionistic lens of the single-nutrient approach </w:t>
        </w:r>
        <w:r>
          <w:rPr>
            <w:iCs/>
          </w:rPr>
          <w:fldChar w:fldCharType="begin"/>
        </w:r>
      </w:ins>
      <w:r w:rsidR="00CD6650">
        <w:rPr>
          <w:iCs/>
        </w:rPr>
        <w:instrText xml:space="preserve"> ADDIN ZOTERO_ITEM CSL_CITATION {"citationID":"cga2kRFS","properties":{"formattedCitation":"[58]","plainCitation":"[58]","noteIndex":0},"citationItems":[{"id":380,"uris":["http://zotero.org/users/local/S8X13ARX/items/UQVJWE96"],"itemData":{"id":380,"type":"article-journal","abstract":"Recently, dietary pattern analysis has emerged as an alternative and complementary approach to examining the relationship between diet and the risk of chronic diseases. Instead of looking at individual nutrients or foods, pattern analysis examines the effects of overall diet. Conceptually, dietary patterns represent a broader picture of food and nutrient consumption, and may thus be more predictive of disease risk than individual foods or nutrients. Several studies have suggested that dietary patterns derived from factor or cluster analysis predict disease risk or mortality. In addition, there is growing interest in using dietary quality indices to evaluate whether adherence to a certain dietary pattern (e.g. Mediterranean pattern) or current dietary guidelines lowers the risk of disease. In this review, we describe the rationale for studying dietary patterns, and discuss quantitative methods for analysing dietary patterns and their reproducibility and validity, and the available evidence regarding the relationship between major dietary patterns and the risk of cardiovascular disease.","container-title":"Current Opinion in Lipidology","DOI":"10.1097/00041433-200202000-00002","ISSN":"0957-9672","issue":"1","journalAbbreviation":"Curr. Opin. Lipidol.","language":"eng","note":"PMID: 11790957","page":"3-9","source":"PubMed","title":"Dietary pattern analysis: a new direction in nutritional epidemiology","title-short":"Dietary pattern analysis","volume":"13","author":[{"family":"Hu","given":"Frank B."}],"issued":{"date-parts":[["2002",2]]}}}],"schema":"https://github.com/citation-style-language/schema/raw/master/csl-citation.json"} </w:instrText>
      </w:r>
      <w:ins w:id="907" w:author="Maino Vieytes, Christian Augusto" w:date="2022-06-30T13:22:00Z">
        <w:r>
          <w:rPr>
            <w:iCs/>
          </w:rPr>
          <w:fldChar w:fldCharType="separate"/>
        </w:r>
      </w:ins>
      <w:r w:rsidR="00CD6650">
        <w:rPr>
          <w:iCs/>
          <w:noProof/>
        </w:rPr>
        <w:t>[58]</w:t>
      </w:r>
      <w:ins w:id="908" w:author="Maino Vieytes, Christian Augusto" w:date="2022-06-30T13:22:00Z">
        <w:r>
          <w:rPr>
            <w:iCs/>
          </w:rPr>
          <w:fldChar w:fldCharType="end"/>
        </w:r>
        <w:r>
          <w:rPr>
            <w:iCs/>
          </w:rPr>
          <w:t xml:space="preserve">. </w:t>
        </w:r>
        <w:r>
          <w:rPr>
            <w:i/>
          </w:rPr>
          <w:t>A posteriori</w:t>
        </w:r>
        <w:r>
          <w:rPr>
            <w:iCs/>
          </w:rPr>
          <w:t xml:space="preserve">, or empirical, techniques for delineating dietary patterns from a set of observed data include the applications unsupervised learning methods such as principal components analysis (PCA), exploratory factor analysis, </w:t>
        </w:r>
        <w:r>
          <w:rPr>
            <w:i/>
          </w:rPr>
          <w:t>k</w:t>
        </w:r>
        <w:r>
          <w:rPr>
            <w:iCs/>
          </w:rPr>
          <w:t xml:space="preserve">-means and hierarchical clustering, or supervised learning methods such as reduced-rank regression. The application of novel statistical methodologies for ascertaining dietary patterns from empirical data continues to be of ongoing interest in nutritional epidemiology. As of late, colleagues in the field have reported on the use of penalized, or regularized, regression (LASSO regression) as a novel means of characterizing dietary patterns in observational studies </w:t>
        </w:r>
        <w:r>
          <w:rPr>
            <w:iCs/>
          </w:rPr>
          <w:fldChar w:fldCharType="begin"/>
        </w:r>
      </w:ins>
      <w:r w:rsidR="00CD6650">
        <w:rPr>
          <w:iCs/>
        </w:rPr>
        <w:instrText xml:space="preserve"> ADDIN ZOTERO_ITEM CSL_CITATION {"citationID":"0I4s2FaV","properties":{"formattedCitation":"[47]","plainCitation":"[47]","noteIndex":0},"citationItems":[{"id":1580,"uris":["http://zotero.org/users/local/S8X13ARX/items/J5DWKJJV"],"itemData":{"id":1580,"type":"article-journal","container-title":"BMC Medical Research Methodology","DOI":"10.1186/s12874-018-0585-8","ISSN":"1471-2288","issue":"1","journalAbbreviation":"BMC Med Res Methodol","language":"en","page":"119","source":"DOI.org (Crossref)","title":"Application of a new dietary pattern analysis method in nutritional epidemiology","volume":"18","author":[{"family":"Zhang","given":"Fengqing"},{"family":"Tapera","given":"Tinashe M."},{"family":"Gou","given":"Jiangtao"}],"issued":{"date-parts":[["2018",12]]}}}],"schema":"https://github.com/citation-style-language/schema/raw/master/csl-citation.json"} </w:instrText>
      </w:r>
      <w:ins w:id="909" w:author="Maino Vieytes, Christian Augusto" w:date="2022-06-30T13:22:00Z">
        <w:r>
          <w:rPr>
            <w:iCs/>
          </w:rPr>
          <w:fldChar w:fldCharType="separate"/>
        </w:r>
      </w:ins>
      <w:r w:rsidR="00CD6650">
        <w:rPr>
          <w:iCs/>
          <w:noProof/>
        </w:rPr>
        <w:t>[47]</w:t>
      </w:r>
      <w:ins w:id="910" w:author="Maino Vieytes, Christian Augusto" w:date="2022-06-30T13:22:00Z">
        <w:r>
          <w:rPr>
            <w:iCs/>
          </w:rPr>
          <w:fldChar w:fldCharType="end"/>
        </w:r>
        <w:r>
          <w:rPr>
            <w:iCs/>
          </w:rPr>
          <w:t>. Nonetheless, validating studies employing this new approach are lacking and none have, to our knowledge, been performed in a population of cancer survivors. Furthermore, less is understood about how dietary patterns, in turn, affect prognostic outcomes, such as survival in this target population.</w:t>
        </w:r>
        <w:commentRangeEnd w:id="905"/>
        <w:r>
          <w:rPr>
            <w:rStyle w:val="CommentReference"/>
          </w:rPr>
          <w:commentReference w:id="905"/>
        </w:r>
      </w:ins>
    </w:p>
    <w:p w14:paraId="6C05A7DE" w14:textId="1E04265A" w:rsidR="006F589A" w:rsidRDefault="00985519" w:rsidP="0066337F">
      <w:pPr>
        <w:spacing w:line="480" w:lineRule="auto"/>
        <w:ind w:firstLine="720"/>
      </w:pPr>
      <w:r>
        <w:lastRenderedPageBreak/>
        <w:t xml:space="preserve">Cancer presents as a caustic burden, increasing nutritional requirements </w:t>
      </w:r>
      <w:r w:rsidR="000E071A">
        <w:t>and the</w:t>
      </w:r>
      <w:r>
        <w:t xml:space="preserve"> likelihood of cachexia, particularly in more aggressive forms and later-staged </w:t>
      </w:r>
      <w:r w:rsidR="000E071A">
        <w:t>manifestations</w:t>
      </w:r>
      <w:r>
        <w:t xml:space="preserve">. </w:t>
      </w:r>
      <w:r w:rsidR="00E67325">
        <w:t xml:space="preserve">It is crucial not to lose sight of the interaction between social determinants of health and tumor evolution. </w:t>
      </w:r>
      <w:r w:rsidR="00B10914">
        <w:t xml:space="preserve">For instance, it </w:t>
      </w:r>
      <w:r w:rsidR="00E67325">
        <w:t xml:space="preserve">is well understood that individuals from minority or economically disadvantaged backgrounds are more likely to succumb to poorer outcomes following a cancer diagnosis </w:t>
      </w:r>
      <w:r w:rsidR="00E67325">
        <w:fldChar w:fldCharType="begin"/>
      </w:r>
      <w:r w:rsidR="00BB0AC8">
        <w:instrText xml:space="preserve"> ADDIN ZOTERO_ITEM CSL_CITATION {"citationID":"0bWu3sXe","properties":{"formattedCitation":"[59]","plainCitation":"[59]","noteIndex":0},"citationItems":[{"id":1485,"uris":["http://zotero.org/users/local/S8X13ARX/items/4LAWFXL9"],"itemData":{"id":1485,"type":"article-journal","abstract":"This article highlights disparities in cancer incidence, mortality, and survival in relation to race/ethnicity, and census data on poverty in the county or census tract of residence. The incidence and survival data derive from the National Cancer Institute's (NCI) Surveillance, Epidemiology, and End Results (SEER) Program; mortality data are from the National Center for Health Statistics (NCHS); data on the prevalence of major cancer risk factors and cancer screening are from the National Health Interview Survey (NHIS) conducted by NCHS. For all cancer sites combined, residents of poorer counties (those with greater than or equal to 20% of the population below the poverty line) have 13% higher death rates from cancer in men and 3% higher rates in women compared with more affluent counties (less than 10% below the poverty line). Differences in cancer survival account for part of this disparity. Among both men and women, five-year survival for all cancers combined is 10 percentage points lower among persons who live in poorer than in more affluent census tracts. Even when census tract poverty rate is accounted for, however, African American, American Indian/Alaskan Native, and Asian/Pacific Islander men and African American and American Indian/Alaskan Native women have lower five-year survival than non-Hispanic Whites. More detailed analyses of selected cancers show large variations in cancer survival by race and ethnicity. Opportunities to reduce cancer disparities exist in prevention (reductions in tobacco use, physical inactivity, and obesity), early detection (mammography, colorectal screening, Pap tests), treatment, and palliative care.","container-title":"CA: A Cancer Journal for Clinicians","DOI":"10.3322/canjclin.54.2.78","ISSN":"1542-4863","issue":"2","language":"en","note":"_eprint: https://acsjournals.onlinelibrary.wiley.com/doi/pdf/10.3322/canjclin.54.2.78","page":"78-93","source":"Wiley Online Library","title":"Cancer Disparities by Race/Ethnicity and Socioeconomic Status","volume":"54","author":[{"family":"Ward","given":"Elizabeth"},{"family":"Jemal","given":"Ahmedin"},{"family":"Cokkinides","given":"Vilma"},{"family":"Singh","given":"Gopal K."},{"family":"Cardinez","given":"Cheryll"},{"family":"Ghafoor","given":"Asma"},{"family":"Thun","given":"Michael"}],"issued":{"date-parts":[["2004"]]}}}],"schema":"https://github.com/citation-style-language/schema/raw/master/csl-citation.json"} </w:instrText>
      </w:r>
      <w:r w:rsidR="00E67325">
        <w:fldChar w:fldCharType="separate"/>
      </w:r>
      <w:r w:rsidR="00BB0AC8">
        <w:rPr>
          <w:noProof/>
        </w:rPr>
        <w:t>[59]</w:t>
      </w:r>
      <w:r w:rsidR="00E67325">
        <w:fldChar w:fldCharType="end"/>
      </w:r>
      <w:r w:rsidR="00E67325">
        <w:t xml:space="preserve">. </w:t>
      </w:r>
      <w:ins w:id="911" w:author="Maino Vieytes, Christian Augusto" w:date="2022-04-04T10:25:00Z">
        <w:r w:rsidR="007A7094">
          <w:t>Specifically, cancer survivors with membership in marginalized groups are at higher risk for experiencing financial hard</w:t>
        </w:r>
      </w:ins>
      <w:ins w:id="912" w:author="Maino Vieytes, Christian Augusto" w:date="2022-04-04T10:26:00Z">
        <w:r w:rsidR="007A7094">
          <w:t>ship</w:t>
        </w:r>
      </w:ins>
      <w:ins w:id="913" w:author="Maino Vieytes, Christian Augusto" w:date="2022-04-04T10:31:00Z">
        <w:r w:rsidR="00BB6042">
          <w:t>, being uninsured</w:t>
        </w:r>
      </w:ins>
      <w:ins w:id="914" w:author="Maino Vieytes, Christian Augusto" w:date="2022-04-04T10:26:00Z">
        <w:r w:rsidR="007A7094">
          <w:t xml:space="preserve"> with could contribute to poorer outcomes after cancer diagnosis</w:t>
        </w:r>
      </w:ins>
      <w:ins w:id="915" w:author="Maino Vieytes, Christian Augusto" w:date="2022-04-04T10:30:00Z">
        <w:r w:rsidR="00BB6042">
          <w:t xml:space="preserve"> (CITE, </w:t>
        </w:r>
      </w:ins>
      <w:ins w:id="916" w:author="Maino Vieytes, Christian Augusto" w:date="2022-04-04T10:31:00Z">
        <w:r w:rsidR="00BB6042">
          <w:t>34752150)</w:t>
        </w:r>
      </w:ins>
      <w:ins w:id="917" w:author="Maino Vieytes, Christian Augusto" w:date="2022-04-04T10:26:00Z">
        <w:r w:rsidR="007A7094">
          <w:t xml:space="preserve"> </w:t>
        </w:r>
      </w:ins>
      <w:r w:rsidR="00E67325">
        <w:t xml:space="preserve">Our results are supported by others in the literature showing that food insecure individuals have a greater risk of all-cause mortality </w:t>
      </w:r>
      <w:r w:rsidR="00E67325">
        <w:fldChar w:fldCharType="begin"/>
      </w:r>
      <w:r w:rsidR="00BB0AC8">
        <w:instrText xml:space="preserve"> ADDIN ZOTERO_ITEM CSL_CITATION {"citationID":"ieDavid5","properties":{"formattedCitation":"[60]","plainCitation":"[60]","noteIndex":0},"citationItems":[{"id":1433,"uris":["http://zotero.org/users/local/S8X13ARX/items/YRFMNWL4"],"itemData":{"id":1433,"type":"article-journal","abstract":"Background\n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B."},{"family":"Bao","given":"Wei"}],"accessed":{"date-parts":[["2021",7,29]]},"issued":{"date-parts":[["2020",10,6]]}}}],"schema":"https://github.com/citation-style-language/schema/raw/master/csl-citation.json"} </w:instrText>
      </w:r>
      <w:r w:rsidR="00E67325">
        <w:fldChar w:fldCharType="separate"/>
      </w:r>
      <w:r w:rsidR="00BB0AC8">
        <w:rPr>
          <w:noProof/>
        </w:rPr>
        <w:t>[60]</w:t>
      </w:r>
      <w:r w:rsidR="00E67325">
        <w:fldChar w:fldCharType="end"/>
      </w:r>
      <w:r w:rsidR="00E67325">
        <w:t>. Though our target population was the cancer population, we can fathom, as the results of our study suggest, that diet quality may play a role in the prognosis of individuals in this population</w:t>
      </w:r>
      <w:r w:rsidR="00D940B0">
        <w:t xml:space="preserve">. We also consider our results in the context of the COVID-19 pandemic, although our </w:t>
      </w:r>
      <w:r w:rsidR="007B66F8">
        <w:t>analysis</w:t>
      </w:r>
      <w:r w:rsidR="00D940B0">
        <w:t xml:space="preserve"> did not utilize data collected during this era. </w:t>
      </w:r>
      <w:r w:rsidR="003E01EF">
        <w:t>FI</w:t>
      </w:r>
      <w:r w:rsidR="00D940B0">
        <w:t xml:space="preserve"> has been projected to increase across the United States in response to </w:t>
      </w:r>
      <w:r w:rsidR="00642AEF">
        <w:t xml:space="preserve">food </w:t>
      </w:r>
      <w:r w:rsidR="00D940B0">
        <w:t>supply chain shocks</w:t>
      </w:r>
      <w:r w:rsidR="00642AEF">
        <w:t xml:space="preserve"> throughout</w:t>
      </w:r>
      <w:r w:rsidR="00BF5313">
        <w:t xml:space="preserve"> the pandemic</w:t>
      </w:r>
      <w:r w:rsidR="00642AEF">
        <w:t xml:space="preserve"> </w:t>
      </w:r>
      <w:r w:rsidR="00642AEF">
        <w:fldChar w:fldCharType="begin"/>
      </w:r>
      <w:r w:rsidR="00BB0AC8">
        <w:instrText xml:space="preserve"> ADDIN ZOTERO_ITEM CSL_CITATION {"citationID":"bgchkWRy","properties":{"formattedCitation":"[61]","plainCitation":"[61]","noteIndex":0},"citationItems":[{"id":1602,"uris":["http://zotero.org/users/local/S8X13ARX/items/LQGTWE3N"],"itemData":{"id":1602,"type":"article-journal","abstract":"For a decade, Feeding America's Map the Meal Gap (MMG) has provided sub-state-level estimates of food insecurity for both the full-population and for children. Along with being extensively used by food banks, it is widely used by state- and local-governments to help plan responses to food insecurity in their communities. In this paper, we describe the methods underpinning MMG, detail the approach Feeding America has used to make projections about the geography of food insecurity in 2020, and how food insecurity rates may have changed due to COVID-19 since 2018. We project an increase of 17 million Americans who are food insecure in 2020 but this aggregate increase masks substantial geographic variation found in MMG.","container-title":"Applied Economic Perspectives and Policy","DOI":"10.1002/aepp.13100","ISSN":"2040-5790","journalAbbreviation":"Appl Econ Perspect Policy","language":"eng","note":"PMID: 33042509\nPMCID: PMC7537061","source":"PubMed","title":"Food Insecurity during COVID-19","author":[{"family":"Gundersen","given":"Craig"},{"family":"Hake","given":"Monica"},{"family":"Dewey","given":"Adam"},{"family":"Engelhard","given":"Emily"}],"issued":{"date-parts":[["2020",10,2]]}}}],"schema":"https://github.com/citation-style-language/schema/raw/master/csl-citation.json"} </w:instrText>
      </w:r>
      <w:r w:rsidR="00642AEF">
        <w:fldChar w:fldCharType="separate"/>
      </w:r>
      <w:r w:rsidR="00BB0AC8">
        <w:rPr>
          <w:noProof/>
        </w:rPr>
        <w:t>[61]</w:t>
      </w:r>
      <w:r w:rsidR="00642AEF">
        <w:fldChar w:fldCharType="end"/>
      </w:r>
      <w:r w:rsidR="00BF5313">
        <w:t xml:space="preserve">. </w:t>
      </w:r>
      <w:r w:rsidR="007B66F8">
        <w:t xml:space="preserve">With </w:t>
      </w:r>
      <w:r w:rsidR="00BF5313">
        <w:t xml:space="preserve">continued </w:t>
      </w:r>
      <w:r w:rsidR="007B66F8">
        <w:t xml:space="preserve">and looming </w:t>
      </w:r>
      <w:r w:rsidR="00BF5313">
        <w:t>uncertainty</w:t>
      </w:r>
      <w:r w:rsidR="007B66F8">
        <w:t xml:space="preserve"> around</w:t>
      </w:r>
      <w:r w:rsidR="00BF5313">
        <w:t xml:space="preserve"> supply chain stability</w:t>
      </w:r>
      <w:r w:rsidR="00642AEF">
        <w:t xml:space="preserve">, we </w:t>
      </w:r>
      <w:r w:rsidR="007B66F8">
        <w:t>hypothesize</w:t>
      </w:r>
      <w:r w:rsidR="00642AEF">
        <w:t xml:space="preserve"> that </w:t>
      </w:r>
      <w:r w:rsidR="007B66F8">
        <w:t xml:space="preserve">observed </w:t>
      </w:r>
      <w:r w:rsidR="00997DF2">
        <w:t>cost</w:t>
      </w:r>
      <w:r w:rsidR="007B66F8">
        <w:t xml:space="preserve"> hikes </w:t>
      </w:r>
      <w:r w:rsidR="00997DF2">
        <w:t>passed onto</w:t>
      </w:r>
      <w:r w:rsidR="007B66F8">
        <w:t xml:space="preserve"> consumers</w:t>
      </w:r>
      <w:r w:rsidR="00642AEF">
        <w:t xml:space="preserve"> </w:t>
      </w:r>
      <w:r w:rsidR="007B66F8">
        <w:t>are likely to intensify</w:t>
      </w:r>
      <w:r w:rsidR="00642AEF">
        <w:t xml:space="preserve"> </w:t>
      </w:r>
      <w:r w:rsidR="003E01EF">
        <w:t>FI</w:t>
      </w:r>
      <w:r w:rsidR="00642AEF">
        <w:t xml:space="preserve"> woes in the cancer survivor</w:t>
      </w:r>
      <w:r w:rsidR="007B66F8">
        <w:t xml:space="preserve"> </w:t>
      </w:r>
      <w:r w:rsidR="00642AEF">
        <w:t xml:space="preserve">population by diminishing healthy food affordability, </w:t>
      </w:r>
      <w:r w:rsidR="007B66F8">
        <w:t xml:space="preserve">a phenomenon </w:t>
      </w:r>
      <w:r w:rsidR="00642AEF">
        <w:t xml:space="preserve">already </w:t>
      </w:r>
      <w:r w:rsidR="007B66F8">
        <w:t>reported at the</w:t>
      </w:r>
      <w:r w:rsidR="00642AEF">
        <w:t xml:space="preserve"> global level </w:t>
      </w:r>
      <w:r w:rsidR="00642AEF">
        <w:fldChar w:fldCharType="begin"/>
      </w:r>
      <w:r w:rsidR="00BB0AC8">
        <w:instrText xml:space="preserve"> ADDIN ZOTERO_ITEM CSL_CITATION {"citationID":"RA5XH4lu","properties":{"formattedCitation":"[62]","plainCitation":"[62]","noteIndex":0},"citationItems":[{"id":1605,"uris":["http://zotero.org/users/local/S8X13ARX/items/UTVUIFR4"],"itemData":{"id":1605,"type":"document","publisher":"FAO","title":"The state of food security and nutrition in the world 2021","URL":"https://doi.org/10.4060/cb4474en","author":[{"family":"FAO","given":""},{"family":"IFAD","given":""},{"family":"UNICEF","given":""},{"family":"WFP","given":""},{"family":"WHO","given":""}]}}],"schema":"https://github.com/citation-style-language/schema/raw/master/csl-citation.json"} </w:instrText>
      </w:r>
      <w:r w:rsidR="00642AEF">
        <w:fldChar w:fldCharType="separate"/>
      </w:r>
      <w:r w:rsidR="00BB0AC8">
        <w:rPr>
          <w:noProof/>
        </w:rPr>
        <w:t>[62]</w:t>
      </w:r>
      <w:r w:rsidR="00642AEF">
        <w:fldChar w:fldCharType="end"/>
      </w:r>
      <w:r w:rsidR="007B66F8">
        <w:t xml:space="preserve">. </w:t>
      </w:r>
      <w:r w:rsidR="00997DF2">
        <w:t>Future studies should provide analysis on the effects of COVID-19 pandemic on food insecure cancer survivors.</w:t>
      </w:r>
    </w:p>
    <w:p w14:paraId="0089D135" w14:textId="43A4062C" w:rsidR="00577021" w:rsidRDefault="00985519" w:rsidP="00577021">
      <w:pPr>
        <w:spacing w:line="480" w:lineRule="auto"/>
        <w:ind w:firstLine="720"/>
      </w:pPr>
      <w:commentRangeStart w:id="918"/>
      <w:r w:rsidRPr="00985519">
        <w:t xml:space="preserve">In considering the study’s findings within the </w:t>
      </w:r>
      <w:r w:rsidR="007B66F8">
        <w:t>framework</w:t>
      </w:r>
      <w:r w:rsidRPr="00985519">
        <w:t xml:space="preserve"> of guidelines established in the </w:t>
      </w:r>
      <w:r w:rsidRPr="00985519">
        <w:rPr>
          <w:iCs/>
        </w:rPr>
        <w:t>WCRF/AICR third expert report, we conclude the cancer food insecure population within the United States is severely hindered from meeting the report’s benchmarks</w:t>
      </w:r>
      <w:r w:rsidRPr="00985519">
        <w:t>. The report stresses a vital role for fruits, vegetables, legumes, and whole grains for prevention of incident cancer</w:t>
      </w:r>
      <w:r w:rsidR="00016C12">
        <w:t>,</w:t>
      </w:r>
      <w:r w:rsidRPr="00985519">
        <w:t xml:space="preserve"> </w:t>
      </w:r>
      <w:r w:rsidRPr="00985519">
        <w:lastRenderedPageBreak/>
        <w:t>cancer control</w:t>
      </w:r>
      <w:r w:rsidR="00016C12">
        <w:t>,</w:t>
      </w:r>
      <w:r w:rsidRPr="00985519">
        <w:t xml:space="preserve"> and bolstered survivorship </w:t>
      </w:r>
      <w:r w:rsidRPr="00985519">
        <w:fldChar w:fldCharType="begin"/>
      </w:r>
      <w:r w:rsidR="00BB0AC8">
        <w:instrText xml:space="preserve"> ADDIN ZOTERO_ITEM CSL_CITATION {"citationID":"EL9RiHMt","properties":{"formattedCitation":"[9]","plainCitation":"[9]","noteIndex":0},"citationItems":[{"id":508,"uris":["http://zotero.org/users/local/S8X13ARX/items/5MJ7D4QJ"],"itemData":{"id":508,"type":"book","edition":"3","title":"Diet, Nutrition, Physical Activity and Cancer: a Global Perspective","author":[{"family":"","given":"The American Institute for Cancer Research/World Cancer Research Fund"}]}}],"schema":"https://github.com/citation-style-language/schema/raw/master/csl-citation.json"} </w:instrText>
      </w:r>
      <w:r w:rsidRPr="00985519">
        <w:fldChar w:fldCharType="separate"/>
      </w:r>
      <w:r w:rsidR="00BB0AC8">
        <w:t>[9]</w:t>
      </w:r>
      <w:r w:rsidRPr="00985519">
        <w:fldChar w:fldCharType="end"/>
      </w:r>
      <w:r w:rsidRPr="00985519">
        <w:t xml:space="preserve">. </w:t>
      </w:r>
      <w:r w:rsidR="00577021">
        <w:t xml:space="preserve">We found that dietary patterns derived in both manners explored in this analysis suggested that </w:t>
      </w:r>
      <w:r w:rsidR="003E01EF">
        <w:t>FI</w:t>
      </w:r>
      <w:r w:rsidR="00577021">
        <w:t xml:space="preserve"> in the cancer survivor population was associated with </w:t>
      </w:r>
      <w:r w:rsidR="00C30650">
        <w:t xml:space="preserve">poor </w:t>
      </w:r>
      <w:r w:rsidR="00577021">
        <w:t xml:space="preserve">dietary </w:t>
      </w:r>
      <w:del w:id="919" w:author="Maino Vieytes, Christian Augusto" w:date="2022-04-04T10:01:00Z">
        <w:r w:rsidR="00577021" w:rsidDel="00D47C6E">
          <w:delText xml:space="preserve">intake </w:delText>
        </w:r>
      </w:del>
      <w:ins w:id="920" w:author="Maino Vieytes, Christian Augusto" w:date="2022-04-04T10:01:00Z">
        <w:r w:rsidR="00D47C6E">
          <w:t xml:space="preserve">quality </w:t>
        </w:r>
      </w:ins>
      <w:r w:rsidR="00577021">
        <w:t xml:space="preserve">that </w:t>
      </w:r>
      <w:r w:rsidR="00C30650">
        <w:t>was not aligned with those</w:t>
      </w:r>
      <w:r w:rsidR="00577021">
        <w:t xml:space="preserve"> guidelines and our results are further corroborating evidence that those patterns may be deleterious to prognosis as well. </w:t>
      </w:r>
      <w:r w:rsidR="00577021" w:rsidRPr="00C00486">
        <w:t xml:space="preserve">Together, these findings </w:t>
      </w:r>
      <w:r w:rsidR="004A2CBE">
        <w:t>bolster</w:t>
      </w:r>
      <w:r w:rsidR="00577021" w:rsidRPr="00C00486">
        <w:t xml:space="preserve"> the hypothesis that the study population may be at increased risk of adverse outcomes related to their diagnosis due to inadequate access to the foods </w:t>
      </w:r>
      <w:del w:id="921" w:author="Maino Vieytes, Christian Augusto" w:date="2022-04-04T10:23:00Z">
        <w:r w:rsidR="00577021" w:rsidRPr="00C00486" w:rsidDel="007A7094">
          <w:delText xml:space="preserve">known </w:delText>
        </w:r>
      </w:del>
      <w:ins w:id="922" w:author="Maino Vieytes, Christian Augusto" w:date="2022-04-04T10:23:00Z">
        <w:r w:rsidR="007A7094">
          <w:t>understood</w:t>
        </w:r>
        <w:r w:rsidR="007A7094" w:rsidRPr="00C00486">
          <w:t xml:space="preserve"> </w:t>
        </w:r>
      </w:ins>
      <w:r w:rsidR="00577021" w:rsidRPr="00C00486">
        <w:t>to benefit their condition</w:t>
      </w:r>
      <w:ins w:id="923" w:author="AMIRAH BURTON" w:date="2022-04-03T10:26:00Z">
        <w:r w:rsidR="00E363CB">
          <w:t>.</w:t>
        </w:r>
      </w:ins>
      <w:r w:rsidR="00577021" w:rsidRPr="00C00486">
        <w:t xml:space="preserve"> </w:t>
      </w:r>
      <w:ins w:id="924" w:author="AMIRAH BURTON" w:date="2022-04-03T10:26:00Z">
        <w:r w:rsidR="00E363CB">
          <w:t>F</w:t>
        </w:r>
      </w:ins>
      <w:r w:rsidR="00577021" w:rsidRPr="00C00486">
        <w:t>uture studies</w:t>
      </w:r>
      <w:r w:rsidR="00577021">
        <w:t>, specifically those with longitudinal cohort designs,</w:t>
      </w:r>
      <w:r w:rsidR="00577021" w:rsidRPr="00C00486">
        <w:t xml:space="preserve"> should more closely examine relationships of </w:t>
      </w:r>
      <w:r w:rsidR="003E01EF">
        <w:t>FI</w:t>
      </w:r>
      <w:r w:rsidR="00577021">
        <w:t xml:space="preserve"> and </w:t>
      </w:r>
      <w:r w:rsidR="00577021" w:rsidRPr="00C00486">
        <w:t xml:space="preserve">dietary intake with </w:t>
      </w:r>
      <w:r w:rsidR="00577021">
        <w:t>prognostic</w:t>
      </w:r>
      <w:r w:rsidR="00577021" w:rsidRPr="00C00486">
        <w:t xml:space="preserve"> outcomes in this population.</w:t>
      </w:r>
      <w:commentRangeEnd w:id="918"/>
      <w:r w:rsidR="005E16F6">
        <w:rPr>
          <w:rStyle w:val="CommentReference"/>
        </w:rPr>
        <w:commentReference w:id="918"/>
      </w:r>
    </w:p>
    <w:p w14:paraId="2E2278F8" w14:textId="716A386B" w:rsidR="004A2CBE" w:rsidRDefault="004A2CBE" w:rsidP="004A2CBE">
      <w:pPr>
        <w:spacing w:line="480" w:lineRule="auto"/>
        <w:ind w:firstLine="720"/>
      </w:pPr>
      <w:r>
        <w:t xml:space="preserve">This analysis has several strengths including the </w:t>
      </w:r>
      <w:del w:id="925" w:author="Anna Arthur" w:date="2022-05-23T10:34:00Z">
        <w:r w:rsidDel="005E16F6">
          <w:delText>large combined</w:delText>
        </w:r>
      </w:del>
      <w:ins w:id="926" w:author="Anna Arthur" w:date="2022-05-23T10:34:00Z">
        <w:r w:rsidR="005E16F6">
          <w:t>large, combined</w:t>
        </w:r>
      </w:ins>
      <w:r>
        <w:t xml:space="preserve"> sample size, nationally representative sampling, control for other confounding variables, and the use of a validated module for measuring food security status. There are weaknesses worth noting, including, as with many observational studies, residual </w:t>
      </w:r>
      <w:del w:id="927" w:author="Anna Arthur" w:date="2022-05-23T10:35:00Z">
        <w:r w:rsidDel="005E16F6">
          <w:delText>confounding</w:delText>
        </w:r>
      </w:del>
      <w:ins w:id="928" w:author="Anna Arthur" w:date="2022-05-23T10:35:00Z">
        <w:r w:rsidR="005E16F6">
          <w:t>confounding,</w:t>
        </w:r>
      </w:ins>
      <w:r>
        <w:t xml:space="preserve"> and the presence of reverse causality, especially within a cross-sectional study design, cannot be ruled out. Furthermore, the use of a household </w:t>
      </w:r>
      <w:r w:rsidR="003E01EF">
        <w:t>FI</w:t>
      </w:r>
      <w:r>
        <w:t xml:space="preserve"> metric is essential to consider given that </w:t>
      </w:r>
      <w:r w:rsidR="003E01EF">
        <w:t>FI</w:t>
      </w:r>
      <w:r>
        <w:t xml:space="preserve"> at the household level may impart unequal burdens on its residents. With regards to dietary intake measurements, we cannot rule out any systemic biases introduced by the dietary measurement protocol, though the use of only the first day of dietary measurements from the NHANES dataset was strategic for this very purpose. </w:t>
      </w:r>
      <w:r w:rsidR="00B10914">
        <w:t xml:space="preserve">We note that the use of 24-hour recalls for dietary assessment introduces its own set of limitations, such as its role in providing a snapshot of subject intake and its inability to capture long-term, habitual intake of foods </w:t>
      </w:r>
      <w:r w:rsidR="00B10914">
        <w:fldChar w:fldCharType="begin"/>
      </w:r>
      <w:r w:rsidR="00BB0AC8">
        <w:instrText xml:space="preserve"> ADDIN ZOTERO_ITEM CSL_CITATION {"citationID":"o6DXK47S","properties":{"formattedCitation":"[63]","plainCitation":"[63]","noteIndex":0},"citationItems":[{"id":562,"uris":["http://zotero.org/users/local/S8X13ARX/items/QDCZK984"],"itemData":{"id":562,"type":"book","edition":"3rd","publisher":"Oxford University Press","title":"Nutritional Epidemiology","author":[{"family":"Willett","given":"Walter"}],"issued":{"date-parts":[["2013"]]}}}],"schema":"https://github.com/citation-style-language/schema/raw/master/csl-citation.json"} </w:instrText>
      </w:r>
      <w:r w:rsidR="00B10914">
        <w:fldChar w:fldCharType="separate"/>
      </w:r>
      <w:r w:rsidR="00BB0AC8">
        <w:rPr>
          <w:noProof/>
        </w:rPr>
        <w:t>[63]</w:t>
      </w:r>
      <w:r w:rsidR="00B10914">
        <w:fldChar w:fldCharType="end"/>
      </w:r>
      <w:r w:rsidR="00B10914">
        <w:t xml:space="preserve">. </w:t>
      </w:r>
      <w:r w:rsidR="008A426D">
        <w:t xml:space="preserve">With regards to the </w:t>
      </w:r>
      <w:r w:rsidR="00D01FDE">
        <w:t>specific methodology</w:t>
      </w:r>
      <w:r w:rsidR="008A426D">
        <w:t xml:space="preserve"> </w:t>
      </w:r>
      <w:r w:rsidR="00D01FDE">
        <w:t>employed in the analysis for empirically ascertaining dietary patterns of a target population</w:t>
      </w:r>
      <w:r w:rsidR="00225DF8">
        <w:t xml:space="preserve">, we recognize that this methodology </w:t>
      </w:r>
      <w:r w:rsidR="00D01FDE">
        <w:t>demands that the investigator have</w:t>
      </w:r>
      <w:r w:rsidR="00225DF8">
        <w:t xml:space="preserve"> </w:t>
      </w:r>
      <w:r w:rsidR="00225DF8">
        <w:rPr>
          <w:i/>
          <w:iCs/>
        </w:rPr>
        <w:t xml:space="preserve">a priori </w:t>
      </w:r>
      <w:r w:rsidR="00225DF8">
        <w:t xml:space="preserve">knowledge of risk-factors and other </w:t>
      </w:r>
      <w:r w:rsidR="00225DF8">
        <w:lastRenderedPageBreak/>
        <w:t xml:space="preserve">variables related to the principal outcome of the analysis unlike PCA, which does not require </w:t>
      </w:r>
      <w:r w:rsidR="00971EC0">
        <w:t>a specified</w:t>
      </w:r>
      <w:r w:rsidR="00225DF8">
        <w:t xml:space="preserve"> outcome variable</w:t>
      </w:r>
      <w:r w:rsidR="00EF3E28">
        <w:t xml:space="preserve"> as a form of unsupervised learning</w:t>
      </w:r>
      <w:r w:rsidR="00225DF8">
        <w:t xml:space="preserve">. </w:t>
      </w:r>
      <w:r>
        <w:t>Finally, we highlight some considerations related to the specific study population, which include that p</w:t>
      </w:r>
      <w:r w:rsidRPr="004A2CBE">
        <w:t xml:space="preserve">atients farther removed from their initial diagnosis may be more likely to engage or relapse into unhealthful </w:t>
      </w:r>
      <w:r w:rsidR="00EF3E28">
        <w:t xml:space="preserve">behavioral </w:t>
      </w:r>
      <w:r w:rsidRPr="004A2CBE">
        <w:t xml:space="preserve">patterns such as </w:t>
      </w:r>
      <w:r w:rsidR="00EF3E28">
        <w:t xml:space="preserve">the </w:t>
      </w:r>
      <w:r w:rsidRPr="004A2CBE">
        <w:t xml:space="preserve">use of tobacco products or decreased fruit and vegetable intake than counterparts </w:t>
      </w:r>
      <w:r w:rsidR="00EF3E28">
        <w:t xml:space="preserve">temporally </w:t>
      </w:r>
      <w:r w:rsidRPr="004A2CBE">
        <w:t xml:space="preserve">closer to their diagnosis </w:t>
      </w:r>
      <w:r w:rsidRPr="004A2CBE">
        <w:fldChar w:fldCharType="begin"/>
      </w:r>
      <w:r w:rsidR="00BB0AC8">
        <w:instrText xml:space="preserve"> ADDIN ZOTERO_ITEM CSL_CITATION {"citationID":"VyEXX7NP","properties":{"formattedCitation":"[64]","plainCitation":"[64]","noteIndex":0},"citationItems":[{"id":1425,"uris":["http://zotero.org/users/local/S8X13ARX/items/S6F4THNC"],"itemData":{"id":1425,"type":"article-journal","abstract":"BACKGROUND: A cancer diagnosis may provide a 'teachable moment' in cancer recovery. To better understand factors influencing lifestyle choices following diagnosis, we examined associations between time since diagnosis and symptom burden with recommended dietary (e.g., five or more fruit/vegetable servings/day), physical activity (e.g., &gt;150 active min, 3-5 times/week), and smoking behaviors (i.e., eliminate tobacco use) in cancer survivors.\nMETHODS: We analyzed cross-sectional survey data collected from breast (n = 528), colorectal (n = 106), and prostate (n = 419) cancer survivors following active treatment at The University of Texas MD Anderson Cancer Center. Four regression models were tested for behaviors of interest. Additionally, we assessed symptom burden as a potential moderator and/or mediator between time since diagnosis and behaviors.\nRESULTS: Respondents were mostly female (55%) and non-Hispanic White (68%) with a mean age of 62.8 ± 11.4 years and mean time since diagnosis of 4.6 ± 3.1 years. In regression models, greater time since diagnosis predicted lower fruit and vegetable consumption (B = -0.05, p = 0.02) and more cigarette smoking (B = 0.06, p = 0.105). Greater symptom burden was a significant negative predictor for physical activity (B = -0.08, p &lt; .001). We did not find evidence that symptom burden moderated or mediated the association between time since diagnosis and health behaviors.\nCONCLUSION: We assessed the prevalence of recommended behaviors in the context of other challenges that survivors face, including time since diagnosis and symptom burden. Our results provide indirect evidence that proximity to a cancer diagnosis may provide a teachable moment to improve dietary and smoking behaviors and that symptom burden may impede physical activity following diagnosis. Copyright © 2015 John Wiley &amp; Sons, Ltd.","container-title":"Psycho-Oncology","DOI":"10.1002/pon.3857","ISSN":"1099-1611","issue":"10","journalAbbreviation":"Psychooncology","language":"eng","note":"PMID: 26060053\nPMCID: PMC4698101","page":"1250-1257","source":"PubMed","title":"Grasping the 'teachable moment': time since diagnosis, symptom burden and health behaviors in breast, colorectal and prostate cancer survivors","title-short":"Grasping the 'teachable moment'","volume":"24","author":[{"family":"Bluethmann","given":"Shirley M."},{"family":"Basen-Engquist","given":"Karen"},{"family":"Vernon","given":"Sally W."},{"family":"Cox","given":"Matthew"},{"family":"Gabriel","given":"Kelley Pettee"},{"family":"Stansberry","given":"Sandra A."},{"family":"Carmack","given":"Cindy L."},{"family":"Blalock","given":"Janice A."},{"family":"Demark-Wahnefried","given":"Wendy"}],"issued":{"date-parts":[["2015",10]]}}}],"schema":"https://github.com/citation-style-language/schema/raw/master/csl-citation.json"} </w:instrText>
      </w:r>
      <w:r w:rsidRPr="004A2CBE">
        <w:fldChar w:fldCharType="separate"/>
      </w:r>
      <w:r w:rsidR="00BB0AC8">
        <w:rPr>
          <w:noProof/>
        </w:rPr>
        <w:t>[64]</w:t>
      </w:r>
      <w:r w:rsidRPr="004A2CBE">
        <w:fldChar w:fldCharType="end"/>
      </w:r>
      <w:r w:rsidRPr="004A2CBE">
        <w:t xml:space="preserve">. </w:t>
      </w:r>
      <w:r>
        <w:t>Additionally, w</w:t>
      </w:r>
      <w:r w:rsidRPr="004A2CBE">
        <w:t xml:space="preserve">e must also consider that it is possible that </w:t>
      </w:r>
      <w:r>
        <w:t xml:space="preserve">selection bias arises when we </w:t>
      </w:r>
      <w:r w:rsidR="00AC3F95">
        <w:t xml:space="preserve">include </w:t>
      </w:r>
      <w:r w:rsidR="00C30650">
        <w:t xml:space="preserve">a greater proportion of </w:t>
      </w:r>
      <w:r w:rsidRPr="004A2CBE">
        <w:t xml:space="preserve">individuals further removed from their diagnosis </w:t>
      </w:r>
      <w:r w:rsidR="00AC3F95">
        <w:t xml:space="preserve">that </w:t>
      </w:r>
      <w:r>
        <w:t>may</w:t>
      </w:r>
      <w:r w:rsidRPr="004A2CBE">
        <w:t xml:space="preserve"> have less aggressive</w:t>
      </w:r>
      <w:r>
        <w:t xml:space="preserve"> or more treatable</w:t>
      </w:r>
      <w:r w:rsidRPr="004A2CBE">
        <w:t xml:space="preserve"> forms of cancer that do not preclude them from engaging in impaired eating</w:t>
      </w:r>
      <w:r w:rsidR="00AC3F95">
        <w:t>,</w:t>
      </w:r>
      <w:r w:rsidRPr="004A2CBE">
        <w:t xml:space="preserve"> experiencing debilitating cachexia</w:t>
      </w:r>
      <w:r w:rsidR="00AC3F95">
        <w:t xml:space="preserve">, or </w:t>
      </w:r>
      <w:r w:rsidR="00EF3E28">
        <w:t xml:space="preserve">otherwise </w:t>
      </w:r>
      <w:r w:rsidR="00AC3F95">
        <w:t>worse prognoses</w:t>
      </w:r>
      <w:r w:rsidRPr="004A2CBE">
        <w:t>.</w:t>
      </w:r>
    </w:p>
    <w:p w14:paraId="0C99E7E0" w14:textId="537D2A57" w:rsidR="00993984" w:rsidDel="00D743E5" w:rsidRDefault="00993984" w:rsidP="00993984">
      <w:pPr>
        <w:spacing w:line="480" w:lineRule="auto"/>
        <w:ind w:firstLine="720"/>
        <w:rPr>
          <w:del w:id="929" w:author="Maino Vieytes, Christian Augusto" w:date="2022-06-02T12:16:00Z"/>
        </w:rPr>
      </w:pPr>
      <w:r>
        <w:t xml:space="preserve">In summary, </w:t>
      </w:r>
      <w:commentRangeStart w:id="930"/>
      <w:r>
        <w:t xml:space="preserve">we conclude that dietary intake in the food insecure cancer population may be </w:t>
      </w:r>
      <w:del w:id="931" w:author="Maino Vieytes, Christian Augusto" w:date="2022-06-02T16:30:00Z">
        <w:r w:rsidDel="00714BAC">
          <w:delText xml:space="preserve">lacking </w:delText>
        </w:r>
        <w:commentRangeStart w:id="932"/>
        <w:r w:rsidDel="00714BAC">
          <w:delText>in certain respects</w:delText>
        </w:r>
      </w:del>
      <w:ins w:id="933" w:author="Maino Vieytes, Christian Augusto" w:date="2022-06-02T16:30:00Z">
        <w:r w:rsidR="00714BAC">
          <w:t xml:space="preserve">nutritionally </w:t>
        </w:r>
      </w:ins>
      <w:ins w:id="934" w:author="Maino Vieytes, Christian Augusto" w:date="2022-06-02T16:34:00Z">
        <w:r w:rsidR="00714BAC">
          <w:t>inadequate</w:t>
        </w:r>
      </w:ins>
      <w:ins w:id="935" w:author="Maino Vieytes, Christian Augusto" w:date="2022-06-02T16:35:00Z">
        <w:r w:rsidR="009E25AA">
          <w:t xml:space="preserve"> and characterized by consumption of </w:t>
        </w:r>
      </w:ins>
      <w:ins w:id="936" w:author="Maino Vieytes, Christian Augusto" w:date="2022-06-02T16:36:00Z">
        <w:r w:rsidR="009E25AA">
          <w:t>processed and unhealthful foods</w:t>
        </w:r>
      </w:ins>
      <w:ins w:id="937" w:author="Maino Vieytes, Christian Augusto" w:date="2022-06-02T16:42:00Z">
        <w:r w:rsidR="00D95046">
          <w:t xml:space="preserve"> or lack of fruits and vegetables</w:t>
        </w:r>
      </w:ins>
      <w:ins w:id="938" w:author="Maino Vieytes, Christian Augusto" w:date="2022-06-02T16:36:00Z">
        <w:r w:rsidR="009E25AA">
          <w:t>,</w:t>
        </w:r>
      </w:ins>
      <w:ins w:id="939" w:author="Maino Vieytes, Christian Augusto" w:date="2022-06-02T16:30:00Z">
        <w:r w:rsidR="00714BAC">
          <w:t xml:space="preserve"> </w:t>
        </w:r>
      </w:ins>
      <w:ins w:id="940" w:author="Maino Vieytes, Christian Augusto" w:date="2022-06-02T16:31:00Z">
        <w:r w:rsidR="00714BAC">
          <w:t>a</w:t>
        </w:r>
      </w:ins>
      <w:del w:id="941" w:author="Maino Vieytes, Christian Augusto" w:date="2022-06-02T16:31:00Z">
        <w:r w:rsidDel="00714BAC">
          <w:delText xml:space="preserve"> </w:delText>
        </w:r>
        <w:commentRangeEnd w:id="932"/>
        <w:r w:rsidR="005E16F6" w:rsidDel="00714BAC">
          <w:rPr>
            <w:rStyle w:val="CommentReference"/>
          </w:rPr>
          <w:commentReference w:id="932"/>
        </w:r>
        <w:r w:rsidDel="00714BAC">
          <w:delText>a</w:delText>
        </w:r>
      </w:del>
      <w:r>
        <w:t>nd that these deficiencies are important to highlight in a nutritionally vulnerable population already suspectable to malnutrition</w:t>
      </w:r>
      <w:commentRangeEnd w:id="930"/>
      <w:r w:rsidR="005E16F6">
        <w:rPr>
          <w:rStyle w:val="CommentReference"/>
        </w:rPr>
        <w:commentReference w:id="930"/>
      </w:r>
      <w:ins w:id="942" w:author="Maino Vieytes, Christian Augusto" w:date="2022-06-02T16:33:00Z">
        <w:r w:rsidR="00714BAC">
          <w:t xml:space="preserve"> as they may procure poor survival</w:t>
        </w:r>
      </w:ins>
      <w:ins w:id="943" w:author="Maino Vieytes, Christian Augusto" w:date="2022-06-02T16:42:00Z">
        <w:r w:rsidR="00D95046">
          <w:t xml:space="preserve"> based on our findings</w:t>
        </w:r>
      </w:ins>
      <w:r>
        <w:t xml:space="preserve">. Future studies, particularly </w:t>
      </w:r>
      <w:del w:id="944" w:author="Maino Vieytes, Christian Augusto" w:date="2022-04-04T10:01:00Z">
        <w:r w:rsidDel="00D47C6E">
          <w:delText>of a longitudinal and prospective</w:delText>
        </w:r>
      </w:del>
      <w:ins w:id="945" w:author="Maino Vieytes, Christian Augusto" w:date="2022-04-04T10:01:00Z">
        <w:r w:rsidR="00D47C6E">
          <w:t>prospective longitudinal cohort</w:t>
        </w:r>
      </w:ins>
      <w:r>
        <w:t xml:space="preserve"> </w:t>
      </w:r>
      <w:del w:id="946" w:author="Maino Vieytes, Christian Augusto" w:date="2022-04-04T10:02:00Z">
        <w:r w:rsidR="004D189D" w:rsidDel="00D47C6E">
          <w:delText>design</w:delText>
        </w:r>
      </w:del>
      <w:ins w:id="947" w:author="Maino Vieytes, Christian Augusto" w:date="2022-04-04T10:02:00Z">
        <w:r w:rsidR="00D47C6E">
          <w:t>studies</w:t>
        </w:r>
      </w:ins>
      <w:r>
        <w:t xml:space="preserve">, are needed to highlight the impact of the nutritional consequences of </w:t>
      </w:r>
      <w:r w:rsidR="003E01EF">
        <w:t>FI</w:t>
      </w:r>
      <w:r>
        <w:t xml:space="preserve"> on cancer-related outcomes. </w:t>
      </w:r>
      <w:r w:rsidR="004D189D">
        <w:t>Ultimately</w:t>
      </w:r>
      <w:r>
        <w:t>, the results of this analysis are meant to reinforce the notion of food security as a critical social determinant of health with consequences to nutritional status that require persistent screenings</w:t>
      </w:r>
      <w:ins w:id="948" w:author="Maino Vieytes, Christian Augusto" w:date="2022-04-04T10:02:00Z">
        <w:r w:rsidR="00D47C6E">
          <w:t xml:space="preserve">, given that there are currently no </w:t>
        </w:r>
      </w:ins>
      <w:ins w:id="949" w:author="Maino Vieytes, Christian Augusto" w:date="2022-04-04T10:22:00Z">
        <w:r w:rsidR="00C551EB">
          <w:t xml:space="preserve">best-practice </w:t>
        </w:r>
      </w:ins>
      <w:ins w:id="950" w:author="Maino Vieytes, Christian Augusto" w:date="2022-04-04T10:02:00Z">
        <w:r w:rsidR="00D47C6E">
          <w:t>guidelines</w:t>
        </w:r>
      </w:ins>
      <w:ins w:id="951" w:author="Maino Vieytes, Christian Augusto" w:date="2022-04-04T10:22:00Z">
        <w:r w:rsidR="00C551EB">
          <w:t xml:space="preserve"> or consensus criteria</w:t>
        </w:r>
      </w:ins>
      <w:ins w:id="952" w:author="Maino Vieytes, Christian Augusto" w:date="2022-04-04T10:02:00Z">
        <w:r w:rsidR="00D47C6E">
          <w:t xml:space="preserve"> in place</w:t>
        </w:r>
      </w:ins>
      <w:ins w:id="953" w:author="Maino Vieytes, Christian Augusto" w:date="2022-04-04T10:03:00Z">
        <w:r w:rsidR="00D47C6E">
          <w:t>,</w:t>
        </w:r>
      </w:ins>
      <w:r>
        <w:t xml:space="preserve"> in the cancer survivor population </w:t>
      </w:r>
      <w:del w:id="954" w:author="Anna Arthur" w:date="2022-05-23T10:36:00Z">
        <w:r w:rsidDel="005E16F6">
          <w:delText>in order to</w:delText>
        </w:r>
      </w:del>
      <w:ins w:id="955" w:author="Anna Arthur" w:date="2022-05-23T10:36:00Z">
        <w:r w:rsidR="005E16F6">
          <w:t>to</w:t>
        </w:r>
      </w:ins>
      <w:r>
        <w:t xml:space="preserve"> ultimately abrogate its prevalence and bolster patient prognoses</w:t>
      </w:r>
      <w:ins w:id="956" w:author="Maino Vieytes, Christian Augusto" w:date="2022-06-02T12:17:00Z">
        <w:r w:rsidR="00D743E5">
          <w:t>.</w:t>
        </w:r>
      </w:ins>
      <w:del w:id="957" w:author="Maino Vieytes, Christian Augusto" w:date="2022-06-02T12:16:00Z">
        <w:r w:rsidDel="00D743E5">
          <w:delText>.</w:delText>
        </w:r>
      </w:del>
    </w:p>
    <w:p w14:paraId="13A719EA" w14:textId="77777777" w:rsidR="00993984" w:rsidRPr="004A2CBE" w:rsidDel="00D743E5" w:rsidRDefault="00993984" w:rsidP="004A2CBE">
      <w:pPr>
        <w:spacing w:line="480" w:lineRule="auto"/>
        <w:ind w:firstLine="720"/>
        <w:rPr>
          <w:del w:id="958" w:author="Maino Vieytes, Christian Augusto" w:date="2022-06-02T12:16:00Z"/>
        </w:rPr>
      </w:pPr>
    </w:p>
    <w:p w14:paraId="44A94E02" w14:textId="49C2674A" w:rsidR="004A2CBE" w:rsidDel="00D743E5" w:rsidRDefault="004A2CBE" w:rsidP="00577021">
      <w:pPr>
        <w:spacing w:line="480" w:lineRule="auto"/>
        <w:ind w:firstLine="720"/>
        <w:rPr>
          <w:del w:id="959" w:author="Maino Vieytes, Christian Augusto" w:date="2022-06-02T12:16:00Z"/>
        </w:rPr>
      </w:pPr>
    </w:p>
    <w:p w14:paraId="420154FA" w14:textId="4825E585" w:rsidR="004A2CBE" w:rsidDel="00D743E5" w:rsidRDefault="004A2CBE" w:rsidP="00577021">
      <w:pPr>
        <w:spacing w:line="480" w:lineRule="auto"/>
        <w:ind w:firstLine="720"/>
        <w:rPr>
          <w:del w:id="960" w:author="Maino Vieytes, Christian Augusto" w:date="2022-06-02T12:16:00Z"/>
        </w:rPr>
      </w:pPr>
    </w:p>
    <w:p w14:paraId="70E2EBF7" w14:textId="4C835BF7" w:rsidR="004A2CBE" w:rsidDel="00D743E5" w:rsidRDefault="004A2CBE" w:rsidP="00577021">
      <w:pPr>
        <w:spacing w:line="480" w:lineRule="auto"/>
        <w:ind w:firstLine="720"/>
        <w:rPr>
          <w:del w:id="961" w:author="Maino Vieytes, Christian Augusto" w:date="2022-06-02T12:16:00Z"/>
        </w:rPr>
      </w:pPr>
    </w:p>
    <w:p w14:paraId="666BE8AC" w14:textId="54C9F56F" w:rsidR="004A2CBE" w:rsidRDefault="004A2CBE" w:rsidP="00D743E5">
      <w:pPr>
        <w:spacing w:line="480" w:lineRule="auto"/>
        <w:ind w:firstLine="720"/>
      </w:pPr>
    </w:p>
    <w:p w14:paraId="62D99331" w14:textId="77777777" w:rsidR="004A2CBE" w:rsidRDefault="004A2CBE" w:rsidP="00577021">
      <w:pPr>
        <w:spacing w:line="480" w:lineRule="auto"/>
        <w:ind w:firstLine="720"/>
      </w:pPr>
    </w:p>
    <w:p w14:paraId="6DF6249A" w14:textId="422B9AA5" w:rsidR="00985519" w:rsidRPr="00985519" w:rsidRDefault="00985519" w:rsidP="0066337F">
      <w:pPr>
        <w:spacing w:line="480" w:lineRule="auto"/>
        <w:ind w:firstLine="720"/>
      </w:pPr>
    </w:p>
    <w:p w14:paraId="1A0C2C1B" w14:textId="4C94B9E7" w:rsidR="00422BD5" w:rsidRDefault="00422BD5" w:rsidP="00422BD5">
      <w:pPr>
        <w:spacing w:line="480" w:lineRule="auto"/>
        <w:rPr>
          <w:b/>
          <w:bCs/>
        </w:rPr>
      </w:pPr>
      <w:r>
        <w:rPr>
          <w:b/>
          <w:bCs/>
        </w:rPr>
        <w:lastRenderedPageBreak/>
        <w:t>References</w:t>
      </w:r>
    </w:p>
    <w:p w14:paraId="3E45D5A0" w14:textId="77777777" w:rsidR="00CD6650" w:rsidRPr="00CD6650" w:rsidRDefault="00B75864" w:rsidP="00CD6650">
      <w:pPr>
        <w:pStyle w:val="Bibliography"/>
      </w:pPr>
      <w:r>
        <w:fldChar w:fldCharType="begin"/>
      </w:r>
      <w:r>
        <w:instrText xml:space="preserve"> ADDIN ZOTERO_BIBL {"uncited":[],"omitted":[],"custom":[]} CSL_BIBLIOGRAPHY </w:instrText>
      </w:r>
      <w:r>
        <w:fldChar w:fldCharType="separate"/>
      </w:r>
      <w:r w:rsidR="00CD6650" w:rsidRPr="00CD6650">
        <w:t xml:space="preserve">1. </w:t>
      </w:r>
      <w:r w:rsidR="00CD6650" w:rsidRPr="00CD6650">
        <w:tab/>
        <w:t xml:space="preserve">Coleman-Jensen, A.; </w:t>
      </w:r>
      <w:proofErr w:type="spellStart"/>
      <w:r w:rsidR="00CD6650" w:rsidRPr="00CD6650">
        <w:t>Rabbitt</w:t>
      </w:r>
      <w:proofErr w:type="spellEnd"/>
      <w:r w:rsidR="00CD6650" w:rsidRPr="00CD6650">
        <w:t>, M.P.; Gregory, C. a; Singh, A. Household Food Security in the United States in 2019 Available online: http://www.ers.usda.gov/publications/pub-details/?pubid=99281 (accessed on 12 August 2021).</w:t>
      </w:r>
    </w:p>
    <w:p w14:paraId="18213AD0" w14:textId="77777777" w:rsidR="00CD6650" w:rsidRPr="00CD6650" w:rsidRDefault="00CD6650" w:rsidP="00CD6650">
      <w:pPr>
        <w:pStyle w:val="Bibliography"/>
      </w:pPr>
      <w:r w:rsidRPr="00CD6650">
        <w:t xml:space="preserve">2. </w:t>
      </w:r>
      <w:r w:rsidRPr="00CD6650">
        <w:tab/>
      </w:r>
      <w:proofErr w:type="spellStart"/>
      <w:r w:rsidRPr="00CD6650">
        <w:t>Charkhchi</w:t>
      </w:r>
      <w:proofErr w:type="spellEnd"/>
      <w:r w:rsidRPr="00CD6650">
        <w:t xml:space="preserve">, P.; </w:t>
      </w:r>
      <w:proofErr w:type="spellStart"/>
      <w:r w:rsidRPr="00CD6650">
        <w:t>Fazeli</w:t>
      </w:r>
      <w:proofErr w:type="spellEnd"/>
      <w:r w:rsidRPr="00CD6650">
        <w:t xml:space="preserve"> </w:t>
      </w:r>
      <w:proofErr w:type="spellStart"/>
      <w:r w:rsidRPr="00CD6650">
        <w:t>Dehkordy</w:t>
      </w:r>
      <w:proofErr w:type="spellEnd"/>
      <w:r w:rsidRPr="00CD6650">
        <w:t xml:space="preserve">, S.; Carlos, R.C. Housing and Food Insecurity, Care Access, and Health Status Among the Chronically Ill: An Analysis of the Behavioral Risk Factor Surveillance System. </w:t>
      </w:r>
      <w:r w:rsidRPr="00CD6650">
        <w:rPr>
          <w:i/>
          <w:iCs/>
        </w:rPr>
        <w:t>J. Gen. Intern. Med.</w:t>
      </w:r>
      <w:r w:rsidRPr="00CD6650">
        <w:t xml:space="preserve"> </w:t>
      </w:r>
      <w:r w:rsidRPr="00CD6650">
        <w:rPr>
          <w:b/>
          <w:bCs/>
        </w:rPr>
        <w:t>2018</w:t>
      </w:r>
      <w:r w:rsidRPr="00CD6650">
        <w:t xml:space="preserve">, </w:t>
      </w:r>
      <w:r w:rsidRPr="00CD6650">
        <w:rPr>
          <w:i/>
          <w:iCs/>
        </w:rPr>
        <w:t>33</w:t>
      </w:r>
      <w:r w:rsidRPr="00CD6650">
        <w:t>, 644–650, doi:10.1007/s11606-017-4255-z.</w:t>
      </w:r>
    </w:p>
    <w:p w14:paraId="4DD9EF50" w14:textId="77777777" w:rsidR="00CD6650" w:rsidRPr="00CD6650" w:rsidRDefault="00CD6650" w:rsidP="00CD6650">
      <w:pPr>
        <w:pStyle w:val="Bibliography"/>
      </w:pPr>
      <w:r w:rsidRPr="00CD6650">
        <w:t xml:space="preserve">3. </w:t>
      </w:r>
      <w:r w:rsidRPr="00CD6650">
        <w:tab/>
      </w:r>
      <w:proofErr w:type="spellStart"/>
      <w:r w:rsidRPr="00CD6650">
        <w:t>Kudre</w:t>
      </w:r>
      <w:proofErr w:type="spellEnd"/>
      <w:r w:rsidRPr="00CD6650">
        <w:t xml:space="preserve">, D.; Chen, Z.; Richard, A.; </w:t>
      </w:r>
      <w:proofErr w:type="spellStart"/>
      <w:r w:rsidRPr="00CD6650">
        <w:t>Cabaset</w:t>
      </w:r>
      <w:proofErr w:type="spellEnd"/>
      <w:r w:rsidRPr="00CD6650">
        <w:t xml:space="preserve">, S.; </w:t>
      </w:r>
      <w:proofErr w:type="spellStart"/>
      <w:r w:rsidRPr="00CD6650">
        <w:t>Dehler</w:t>
      </w:r>
      <w:proofErr w:type="spellEnd"/>
      <w:r w:rsidRPr="00CD6650">
        <w:t xml:space="preserve">, A.; Schmid, M.; </w:t>
      </w:r>
      <w:proofErr w:type="spellStart"/>
      <w:r w:rsidRPr="00CD6650">
        <w:t>Rohrmann</w:t>
      </w:r>
      <w:proofErr w:type="spellEnd"/>
      <w:r w:rsidRPr="00CD6650">
        <w:t xml:space="preserve">, S. Multidisciplinary Outpatient Cancer Rehabilitation Can Improve Cancer Patients’ Physical and Psychosocial Status—a Systematic Review. </w:t>
      </w:r>
      <w:proofErr w:type="spellStart"/>
      <w:r w:rsidRPr="00CD6650">
        <w:rPr>
          <w:i/>
          <w:iCs/>
        </w:rPr>
        <w:t>Curr</w:t>
      </w:r>
      <w:proofErr w:type="spellEnd"/>
      <w:r w:rsidRPr="00CD6650">
        <w:rPr>
          <w:i/>
          <w:iCs/>
        </w:rPr>
        <w:t>. Oncol. Rep.</w:t>
      </w:r>
      <w:r w:rsidRPr="00CD6650">
        <w:t xml:space="preserve"> </w:t>
      </w:r>
      <w:r w:rsidRPr="00CD6650">
        <w:rPr>
          <w:b/>
          <w:bCs/>
        </w:rPr>
        <w:t>2020</w:t>
      </w:r>
      <w:r w:rsidRPr="00CD6650">
        <w:t xml:space="preserve">, </w:t>
      </w:r>
      <w:r w:rsidRPr="00CD6650">
        <w:rPr>
          <w:i/>
          <w:iCs/>
        </w:rPr>
        <w:t>22</w:t>
      </w:r>
      <w:r w:rsidRPr="00CD6650">
        <w:t>, 122, doi:10.1007/s11912-020-00979-8.</w:t>
      </w:r>
    </w:p>
    <w:p w14:paraId="3CBEC148" w14:textId="77777777" w:rsidR="00CD6650" w:rsidRPr="00CD6650" w:rsidRDefault="00CD6650" w:rsidP="00CD6650">
      <w:pPr>
        <w:pStyle w:val="Bibliography"/>
      </w:pPr>
      <w:r w:rsidRPr="00CD6650">
        <w:t xml:space="preserve">4. </w:t>
      </w:r>
      <w:r w:rsidRPr="00CD6650">
        <w:tab/>
      </w:r>
      <w:proofErr w:type="spellStart"/>
      <w:r w:rsidRPr="00CD6650">
        <w:t>Mariotto</w:t>
      </w:r>
      <w:proofErr w:type="spellEnd"/>
      <w:r w:rsidRPr="00CD6650">
        <w:t xml:space="preserve">, A.B.; </w:t>
      </w:r>
      <w:proofErr w:type="spellStart"/>
      <w:r w:rsidRPr="00CD6650">
        <w:t>Enewold</w:t>
      </w:r>
      <w:proofErr w:type="spellEnd"/>
      <w:r w:rsidRPr="00CD6650">
        <w:t xml:space="preserve">, L.; Zhao, J.; </w:t>
      </w:r>
      <w:proofErr w:type="spellStart"/>
      <w:r w:rsidRPr="00CD6650">
        <w:t>Zeruto</w:t>
      </w:r>
      <w:proofErr w:type="spellEnd"/>
      <w:r w:rsidRPr="00CD6650">
        <w:t xml:space="preserve">, C.A.; </w:t>
      </w:r>
      <w:proofErr w:type="spellStart"/>
      <w:r w:rsidRPr="00CD6650">
        <w:t>Yabroff</w:t>
      </w:r>
      <w:proofErr w:type="spellEnd"/>
      <w:r w:rsidRPr="00CD6650">
        <w:t xml:space="preserve">, K.R. Medical Care Costs Associated with Cancer Survivorship in the United States. </w:t>
      </w:r>
      <w:r w:rsidRPr="00CD6650">
        <w:rPr>
          <w:i/>
          <w:iCs/>
        </w:rPr>
        <w:t>Cancer Epidemiol. Biomarkers Prev.</w:t>
      </w:r>
      <w:r w:rsidRPr="00CD6650">
        <w:t xml:space="preserve"> </w:t>
      </w:r>
      <w:r w:rsidRPr="00CD6650">
        <w:rPr>
          <w:b/>
          <w:bCs/>
        </w:rPr>
        <w:t>2020</w:t>
      </w:r>
      <w:r w:rsidRPr="00CD6650">
        <w:t xml:space="preserve">, </w:t>
      </w:r>
      <w:r w:rsidRPr="00CD6650">
        <w:rPr>
          <w:i/>
          <w:iCs/>
        </w:rPr>
        <w:t>29</w:t>
      </w:r>
      <w:r w:rsidRPr="00CD6650">
        <w:t>, 1304–1312, doi:10.1158/1055-9965.EPI-19-1534.</w:t>
      </w:r>
    </w:p>
    <w:p w14:paraId="7D09AC3D" w14:textId="77777777" w:rsidR="00CD6650" w:rsidRPr="00CD6650" w:rsidRDefault="00CD6650" w:rsidP="00CD6650">
      <w:pPr>
        <w:pStyle w:val="Bibliography"/>
      </w:pPr>
      <w:r w:rsidRPr="00CD6650">
        <w:t xml:space="preserve">5. </w:t>
      </w:r>
      <w:r w:rsidRPr="00CD6650">
        <w:tab/>
        <w:t xml:space="preserve">Han, X.; Zhao, J.; Zheng, Z.; de Moor, J.S.; Virgo, K.S.; </w:t>
      </w:r>
      <w:proofErr w:type="spellStart"/>
      <w:r w:rsidRPr="00CD6650">
        <w:t>Yabroff</w:t>
      </w:r>
      <w:proofErr w:type="spellEnd"/>
      <w:r w:rsidRPr="00CD6650">
        <w:t xml:space="preserve">, K.R. Medical Financial Hardship Intensity and Financial Sacrifice Associated with Cancer in the United States. </w:t>
      </w:r>
      <w:r w:rsidRPr="00CD6650">
        <w:rPr>
          <w:i/>
          <w:iCs/>
        </w:rPr>
        <w:t xml:space="preserve">Cancer Epidemiol. </w:t>
      </w:r>
      <w:proofErr w:type="spellStart"/>
      <w:r w:rsidRPr="00CD6650">
        <w:rPr>
          <w:i/>
          <w:iCs/>
        </w:rPr>
        <w:t>Biomark</w:t>
      </w:r>
      <w:proofErr w:type="spellEnd"/>
      <w:r w:rsidRPr="00CD6650">
        <w:rPr>
          <w:i/>
          <w:iCs/>
        </w:rPr>
        <w:t>. Prev. Publ. Am. Assoc. Cancer Res. Cosponsored Am. Soc. Prev. Oncol.</w:t>
      </w:r>
      <w:r w:rsidRPr="00CD6650">
        <w:t xml:space="preserve"> </w:t>
      </w:r>
      <w:r w:rsidRPr="00CD6650">
        <w:rPr>
          <w:b/>
          <w:bCs/>
        </w:rPr>
        <w:t>2020</w:t>
      </w:r>
      <w:r w:rsidRPr="00CD6650">
        <w:t xml:space="preserve">, </w:t>
      </w:r>
      <w:r w:rsidRPr="00CD6650">
        <w:rPr>
          <w:i/>
          <w:iCs/>
        </w:rPr>
        <w:t>29</w:t>
      </w:r>
      <w:r w:rsidRPr="00CD6650">
        <w:t>, 308–317, doi:10.1158/1055-9965.EPI-19-0460.</w:t>
      </w:r>
    </w:p>
    <w:p w14:paraId="77218C21" w14:textId="77777777" w:rsidR="00CD6650" w:rsidRPr="00CD6650" w:rsidRDefault="00CD6650" w:rsidP="00CD6650">
      <w:pPr>
        <w:pStyle w:val="Bibliography"/>
      </w:pPr>
      <w:r w:rsidRPr="00CD6650">
        <w:t xml:space="preserve">6. </w:t>
      </w:r>
      <w:r w:rsidRPr="00CD6650">
        <w:tab/>
        <w:t xml:space="preserve">Simmons, L.A.; </w:t>
      </w:r>
      <w:proofErr w:type="spellStart"/>
      <w:r w:rsidRPr="00CD6650">
        <w:t>Modesitt</w:t>
      </w:r>
      <w:proofErr w:type="spellEnd"/>
      <w:r w:rsidRPr="00CD6650">
        <w:t xml:space="preserve">, S.C.; Brody, A.C.; </w:t>
      </w:r>
      <w:proofErr w:type="spellStart"/>
      <w:r w:rsidRPr="00CD6650">
        <w:t>Leggin</w:t>
      </w:r>
      <w:proofErr w:type="spellEnd"/>
      <w:r w:rsidRPr="00CD6650">
        <w:t xml:space="preserve">, A.B. Food Insecurity Among Cancer Patients in Kentucky: A Pilot Study. </w:t>
      </w:r>
      <w:r w:rsidRPr="00CD6650">
        <w:rPr>
          <w:i/>
          <w:iCs/>
        </w:rPr>
        <w:t xml:space="preserve">J. Oncol. </w:t>
      </w:r>
      <w:proofErr w:type="spellStart"/>
      <w:r w:rsidRPr="00CD6650">
        <w:rPr>
          <w:i/>
          <w:iCs/>
        </w:rPr>
        <w:t>Pract</w:t>
      </w:r>
      <w:proofErr w:type="spellEnd"/>
      <w:r w:rsidRPr="00CD6650">
        <w:rPr>
          <w:i/>
          <w:iCs/>
        </w:rPr>
        <w:t>.</w:t>
      </w:r>
      <w:r w:rsidRPr="00CD6650">
        <w:t xml:space="preserve"> </w:t>
      </w:r>
      <w:r w:rsidRPr="00CD6650">
        <w:rPr>
          <w:b/>
          <w:bCs/>
        </w:rPr>
        <w:t>2006</w:t>
      </w:r>
      <w:r w:rsidRPr="00CD6650">
        <w:t xml:space="preserve">, </w:t>
      </w:r>
      <w:r w:rsidRPr="00CD6650">
        <w:rPr>
          <w:i/>
          <w:iCs/>
        </w:rPr>
        <w:t>2</w:t>
      </w:r>
      <w:r w:rsidRPr="00CD6650">
        <w:t>, 7.</w:t>
      </w:r>
    </w:p>
    <w:p w14:paraId="5D09C473" w14:textId="77777777" w:rsidR="00CD6650" w:rsidRPr="00CD6650" w:rsidRDefault="00CD6650" w:rsidP="00CD6650">
      <w:pPr>
        <w:pStyle w:val="Bibliography"/>
      </w:pPr>
      <w:r w:rsidRPr="00CD6650">
        <w:t xml:space="preserve">7. </w:t>
      </w:r>
      <w:r w:rsidRPr="00CD6650">
        <w:tab/>
        <w:t>NCI’s Dictionary of Cancer Terms.</w:t>
      </w:r>
    </w:p>
    <w:p w14:paraId="5AC2505C" w14:textId="77777777" w:rsidR="00CD6650" w:rsidRPr="00CD6650" w:rsidRDefault="00CD6650" w:rsidP="00CD6650">
      <w:pPr>
        <w:pStyle w:val="Bibliography"/>
      </w:pPr>
      <w:r w:rsidRPr="00CD6650">
        <w:t xml:space="preserve">8. </w:t>
      </w:r>
      <w:r w:rsidRPr="00CD6650">
        <w:tab/>
      </w:r>
      <w:proofErr w:type="spellStart"/>
      <w:r w:rsidRPr="00CD6650">
        <w:t>Gany</w:t>
      </w:r>
      <w:proofErr w:type="spellEnd"/>
      <w:r w:rsidRPr="00CD6650">
        <w:t xml:space="preserve">, F.; </w:t>
      </w:r>
      <w:proofErr w:type="spellStart"/>
      <w:r w:rsidRPr="00CD6650">
        <w:t>Leng</w:t>
      </w:r>
      <w:proofErr w:type="spellEnd"/>
      <w:r w:rsidRPr="00CD6650">
        <w:t xml:space="preserve">, J.; Ramirez, J.; Phillips, S.; </w:t>
      </w:r>
      <w:proofErr w:type="spellStart"/>
      <w:r w:rsidRPr="00CD6650">
        <w:t>Aragones</w:t>
      </w:r>
      <w:proofErr w:type="spellEnd"/>
      <w:r w:rsidRPr="00CD6650">
        <w:t xml:space="preserve">, A.; Roberts, N.; </w:t>
      </w:r>
      <w:proofErr w:type="spellStart"/>
      <w:r w:rsidRPr="00CD6650">
        <w:t>Mujawar</w:t>
      </w:r>
      <w:proofErr w:type="spellEnd"/>
      <w:r w:rsidRPr="00CD6650">
        <w:t>, M.I.; Costas-</w:t>
      </w:r>
      <w:proofErr w:type="spellStart"/>
      <w:r w:rsidRPr="00CD6650">
        <w:t>Muñiz</w:t>
      </w:r>
      <w:proofErr w:type="spellEnd"/>
      <w:r w:rsidRPr="00CD6650">
        <w:t xml:space="preserve">, R. Health-Related Quality of Life of Food-Insecure Ethnic Minority Patients With Cancer. </w:t>
      </w:r>
      <w:r w:rsidRPr="00CD6650">
        <w:rPr>
          <w:i/>
          <w:iCs/>
        </w:rPr>
        <w:t xml:space="preserve">J. Oncol. </w:t>
      </w:r>
      <w:proofErr w:type="spellStart"/>
      <w:r w:rsidRPr="00CD6650">
        <w:rPr>
          <w:i/>
          <w:iCs/>
        </w:rPr>
        <w:t>Pract</w:t>
      </w:r>
      <w:proofErr w:type="spellEnd"/>
      <w:r w:rsidRPr="00CD6650">
        <w:rPr>
          <w:i/>
          <w:iCs/>
        </w:rPr>
        <w:t>.</w:t>
      </w:r>
      <w:r w:rsidRPr="00CD6650">
        <w:t xml:space="preserve"> </w:t>
      </w:r>
      <w:r w:rsidRPr="00CD6650">
        <w:rPr>
          <w:b/>
          <w:bCs/>
        </w:rPr>
        <w:t>2015</w:t>
      </w:r>
      <w:r w:rsidRPr="00CD6650">
        <w:t xml:space="preserve">, </w:t>
      </w:r>
      <w:r w:rsidRPr="00CD6650">
        <w:rPr>
          <w:i/>
          <w:iCs/>
        </w:rPr>
        <w:t>11</w:t>
      </w:r>
      <w:r w:rsidRPr="00CD6650">
        <w:t>, 396–402, doi:10.1200/JOP.2015.003962.</w:t>
      </w:r>
    </w:p>
    <w:p w14:paraId="6B91B86E" w14:textId="77777777" w:rsidR="00CD6650" w:rsidRPr="00CD6650" w:rsidRDefault="00CD6650" w:rsidP="00CD6650">
      <w:pPr>
        <w:pStyle w:val="Bibliography"/>
      </w:pPr>
      <w:r w:rsidRPr="00CD6650">
        <w:t xml:space="preserve">9. </w:t>
      </w:r>
      <w:r w:rsidRPr="00CD6650">
        <w:tab/>
        <w:t xml:space="preserve">The American Institute for Cancer Research/World Cancer Research Fund </w:t>
      </w:r>
      <w:r w:rsidRPr="00CD6650">
        <w:rPr>
          <w:i/>
          <w:iCs/>
        </w:rPr>
        <w:t>Diet, Nutrition, Physical Activity and Cancer: A Global Perspective</w:t>
      </w:r>
      <w:r w:rsidRPr="00CD6650">
        <w:t>; 3rd ed.;</w:t>
      </w:r>
    </w:p>
    <w:p w14:paraId="505D3A16" w14:textId="77777777" w:rsidR="00CD6650" w:rsidRPr="00CD6650" w:rsidRDefault="00CD6650" w:rsidP="00CD6650">
      <w:pPr>
        <w:pStyle w:val="Bibliography"/>
      </w:pPr>
      <w:r w:rsidRPr="00CD6650">
        <w:t xml:space="preserve">10. </w:t>
      </w:r>
      <w:r w:rsidRPr="00CD6650">
        <w:tab/>
        <w:t>Thompson, K.L.; Elliott, L.; Fuchs-</w:t>
      </w:r>
      <w:proofErr w:type="spellStart"/>
      <w:r w:rsidRPr="00CD6650">
        <w:t>Tarlovsky</w:t>
      </w:r>
      <w:proofErr w:type="spellEnd"/>
      <w:r w:rsidRPr="00CD6650">
        <w:t xml:space="preserve">, V.; Levin, R.M.; Voss, A.C.; Piemonte, T. Oncology Evidence-Based Nutrition Practice Guideline for Adults. </w:t>
      </w:r>
      <w:r w:rsidRPr="00CD6650">
        <w:rPr>
          <w:i/>
          <w:iCs/>
        </w:rPr>
        <w:t xml:space="preserve">J. Acad. </w:t>
      </w:r>
      <w:proofErr w:type="spellStart"/>
      <w:r w:rsidRPr="00CD6650">
        <w:rPr>
          <w:i/>
          <w:iCs/>
        </w:rPr>
        <w:t>Nutr</w:t>
      </w:r>
      <w:proofErr w:type="spellEnd"/>
      <w:r w:rsidRPr="00CD6650">
        <w:rPr>
          <w:i/>
          <w:iCs/>
        </w:rPr>
        <w:t>. Diet.</w:t>
      </w:r>
      <w:r w:rsidRPr="00CD6650">
        <w:t xml:space="preserve"> </w:t>
      </w:r>
      <w:r w:rsidRPr="00CD6650">
        <w:rPr>
          <w:b/>
          <w:bCs/>
        </w:rPr>
        <w:t>2017</w:t>
      </w:r>
      <w:r w:rsidRPr="00CD6650">
        <w:t xml:space="preserve">, </w:t>
      </w:r>
      <w:r w:rsidRPr="00CD6650">
        <w:rPr>
          <w:i/>
          <w:iCs/>
        </w:rPr>
        <w:t>117</w:t>
      </w:r>
      <w:r w:rsidRPr="00CD6650">
        <w:t>, 297-310.e47, doi:10.1016/j.jand.2016.05.010.</w:t>
      </w:r>
    </w:p>
    <w:p w14:paraId="238A4E03" w14:textId="77777777" w:rsidR="00CD6650" w:rsidRPr="00CD6650" w:rsidRDefault="00CD6650" w:rsidP="00CD6650">
      <w:pPr>
        <w:pStyle w:val="Bibliography"/>
      </w:pPr>
      <w:r w:rsidRPr="00CD6650">
        <w:t xml:space="preserve">11. </w:t>
      </w:r>
      <w:r w:rsidRPr="00CD6650">
        <w:tab/>
        <w:t xml:space="preserve">Curtin, L.R.; </w:t>
      </w:r>
      <w:proofErr w:type="spellStart"/>
      <w:r w:rsidRPr="00CD6650">
        <w:t>Mohadjer</w:t>
      </w:r>
      <w:proofErr w:type="spellEnd"/>
      <w:r w:rsidRPr="00CD6650">
        <w:t xml:space="preserve">, L.K.; Dohrmann, S.M.; </w:t>
      </w:r>
      <w:proofErr w:type="spellStart"/>
      <w:r w:rsidRPr="00CD6650">
        <w:t>Kruszon</w:t>
      </w:r>
      <w:proofErr w:type="spellEnd"/>
      <w:r w:rsidRPr="00CD6650">
        <w:t xml:space="preserve">-Moran, D.; </w:t>
      </w:r>
      <w:proofErr w:type="spellStart"/>
      <w:r w:rsidRPr="00CD6650">
        <w:t>Mirel</w:t>
      </w:r>
      <w:proofErr w:type="spellEnd"/>
      <w:r w:rsidRPr="00CD6650">
        <w:t xml:space="preserve">, L.B.; Carroll, M.D.; Hirsch, R.; Burt, V.L.; Johnson, C.L. National Health and Nutrition Examination Survey: Sample Design, 2007-2010. </w:t>
      </w:r>
      <w:r w:rsidRPr="00CD6650">
        <w:rPr>
          <w:i/>
          <w:iCs/>
        </w:rPr>
        <w:t>Vital Health Stat. 2.</w:t>
      </w:r>
      <w:r w:rsidRPr="00CD6650">
        <w:t xml:space="preserve"> </w:t>
      </w:r>
      <w:r w:rsidRPr="00CD6650">
        <w:rPr>
          <w:b/>
          <w:bCs/>
        </w:rPr>
        <w:t>2013</w:t>
      </w:r>
      <w:r w:rsidRPr="00CD6650">
        <w:t>, 1–23.</w:t>
      </w:r>
    </w:p>
    <w:p w14:paraId="0BDF91C6" w14:textId="77777777" w:rsidR="00CD6650" w:rsidRPr="00CD6650" w:rsidRDefault="00CD6650" w:rsidP="00CD6650">
      <w:pPr>
        <w:pStyle w:val="Bibliography"/>
      </w:pPr>
      <w:r w:rsidRPr="00CD6650">
        <w:t xml:space="preserve">12. </w:t>
      </w:r>
      <w:r w:rsidRPr="00CD6650">
        <w:tab/>
        <w:t>About the National Health and Nutrition Examination Survey.</w:t>
      </w:r>
    </w:p>
    <w:p w14:paraId="1AE813C0" w14:textId="77777777" w:rsidR="00CD6650" w:rsidRPr="00CD6650" w:rsidRDefault="00CD6650" w:rsidP="00CD6650">
      <w:pPr>
        <w:pStyle w:val="Bibliography"/>
      </w:pPr>
      <w:r w:rsidRPr="00CD6650">
        <w:t xml:space="preserve">13. </w:t>
      </w:r>
      <w:r w:rsidRPr="00CD6650">
        <w:tab/>
        <w:t xml:space="preserve">Wolfe, A.M.; Lee, J.A.; </w:t>
      </w:r>
      <w:proofErr w:type="spellStart"/>
      <w:r w:rsidRPr="00CD6650">
        <w:t>Laurson</w:t>
      </w:r>
      <w:proofErr w:type="spellEnd"/>
      <w:r w:rsidRPr="00CD6650">
        <w:t xml:space="preserve">, K.R. Socioeconomic Status and Physical Fitness in Youth: Findings from the NHANES National Youth Fitness Survey. </w:t>
      </w:r>
      <w:r w:rsidRPr="00CD6650">
        <w:rPr>
          <w:i/>
          <w:iCs/>
        </w:rPr>
        <w:t>J. Sports Sci.</w:t>
      </w:r>
      <w:r w:rsidRPr="00CD6650">
        <w:t xml:space="preserve"> </w:t>
      </w:r>
      <w:r w:rsidRPr="00CD6650">
        <w:rPr>
          <w:b/>
          <w:bCs/>
        </w:rPr>
        <w:t>2020</w:t>
      </w:r>
      <w:r w:rsidRPr="00CD6650">
        <w:t xml:space="preserve">, </w:t>
      </w:r>
      <w:r w:rsidRPr="00CD6650">
        <w:rPr>
          <w:i/>
          <w:iCs/>
        </w:rPr>
        <w:t>38</w:t>
      </w:r>
      <w:r w:rsidRPr="00CD6650">
        <w:t>, 534–541, doi:10.1080/02640414.2020.1713688.</w:t>
      </w:r>
    </w:p>
    <w:p w14:paraId="544A76C7" w14:textId="77777777" w:rsidR="00CD6650" w:rsidRPr="00CD6650" w:rsidRDefault="00CD6650" w:rsidP="00CD6650">
      <w:pPr>
        <w:pStyle w:val="Bibliography"/>
      </w:pPr>
      <w:r w:rsidRPr="00CD6650">
        <w:t xml:space="preserve">14. </w:t>
      </w:r>
      <w:r w:rsidRPr="00CD6650">
        <w:tab/>
        <w:t xml:space="preserve">Agarwal, S. The Association of Active and Passive Smoking with Peripheral Arterial Disease: Results from NHANES 1999–2004. </w:t>
      </w:r>
      <w:r w:rsidRPr="00CD6650">
        <w:rPr>
          <w:i/>
          <w:iCs/>
        </w:rPr>
        <w:t>Angiology</w:t>
      </w:r>
      <w:r w:rsidRPr="00CD6650">
        <w:t xml:space="preserve"> </w:t>
      </w:r>
      <w:r w:rsidRPr="00CD6650">
        <w:rPr>
          <w:b/>
          <w:bCs/>
        </w:rPr>
        <w:t>2009</w:t>
      </w:r>
      <w:r w:rsidRPr="00CD6650">
        <w:t xml:space="preserve">, </w:t>
      </w:r>
      <w:r w:rsidRPr="00CD6650">
        <w:rPr>
          <w:i/>
          <w:iCs/>
        </w:rPr>
        <w:t>60</w:t>
      </w:r>
      <w:r w:rsidRPr="00CD6650">
        <w:t>, 335–345, doi:10.1177/0003319708330526.</w:t>
      </w:r>
    </w:p>
    <w:p w14:paraId="47BB9BD1" w14:textId="77777777" w:rsidR="00CD6650" w:rsidRPr="00CD6650" w:rsidRDefault="00CD6650" w:rsidP="00CD6650">
      <w:pPr>
        <w:pStyle w:val="Bibliography"/>
      </w:pPr>
      <w:r w:rsidRPr="00CD6650">
        <w:t xml:space="preserve">15. </w:t>
      </w:r>
      <w:r w:rsidRPr="00CD6650">
        <w:tab/>
        <w:t xml:space="preserve">Dietary Guidelines Advisory Committee; </w:t>
      </w:r>
      <w:proofErr w:type="spellStart"/>
      <w:r w:rsidRPr="00CD6650">
        <w:t>OverDrive</w:t>
      </w:r>
      <w:proofErr w:type="spellEnd"/>
      <w:r w:rsidRPr="00CD6650">
        <w:t xml:space="preserve">, I. </w:t>
      </w:r>
      <w:r w:rsidRPr="00CD6650">
        <w:rPr>
          <w:i/>
          <w:iCs/>
        </w:rPr>
        <w:t>Dietary Guidelines for Americans 2015-2020</w:t>
      </w:r>
      <w:r w:rsidRPr="00CD6650">
        <w:t>; 2016; ISBN 978-0-16-093465-0.</w:t>
      </w:r>
    </w:p>
    <w:p w14:paraId="03556D82" w14:textId="77777777" w:rsidR="00CD6650" w:rsidRPr="00CD6650" w:rsidRDefault="00CD6650" w:rsidP="00CD6650">
      <w:pPr>
        <w:pStyle w:val="Bibliography"/>
      </w:pPr>
      <w:r w:rsidRPr="00CD6650">
        <w:t xml:space="preserve">16. </w:t>
      </w:r>
      <w:r w:rsidRPr="00CD6650">
        <w:tab/>
        <w:t xml:space="preserve">Zhao, H.; Pan, Y.; Wang, C.; Guo, Y.; Yao, N.; Wang, H.; Li, B. The Effects of Metal Exposures on </w:t>
      </w:r>
      <w:proofErr w:type="spellStart"/>
      <w:r w:rsidRPr="00CD6650">
        <w:t>Charlson</w:t>
      </w:r>
      <w:proofErr w:type="spellEnd"/>
      <w:r w:rsidRPr="00CD6650">
        <w:t xml:space="preserve"> Comorbidity Index Using Zero-Inflated Negative Binomial </w:t>
      </w:r>
      <w:r w:rsidRPr="00CD6650">
        <w:lastRenderedPageBreak/>
        <w:t xml:space="preserve">Regression Model: NHANES 2011–2016. </w:t>
      </w:r>
      <w:r w:rsidRPr="00CD6650">
        <w:rPr>
          <w:i/>
          <w:iCs/>
        </w:rPr>
        <w:t>Biol. Trace Elem. Res.</w:t>
      </w:r>
      <w:r w:rsidRPr="00CD6650">
        <w:t xml:space="preserve"> </w:t>
      </w:r>
      <w:r w:rsidRPr="00CD6650">
        <w:rPr>
          <w:b/>
          <w:bCs/>
        </w:rPr>
        <w:t>2021</w:t>
      </w:r>
      <w:r w:rsidRPr="00CD6650">
        <w:t xml:space="preserve">, </w:t>
      </w:r>
      <w:r w:rsidRPr="00CD6650">
        <w:rPr>
          <w:i/>
          <w:iCs/>
        </w:rPr>
        <w:t>199</w:t>
      </w:r>
      <w:r w:rsidRPr="00CD6650">
        <w:t>, 2104–2111, doi:10.1007/s12011-020-02331-4.</w:t>
      </w:r>
    </w:p>
    <w:p w14:paraId="7F56B9C3" w14:textId="77777777" w:rsidR="00CD6650" w:rsidRPr="00CD6650" w:rsidRDefault="00CD6650" w:rsidP="00CD6650">
      <w:pPr>
        <w:pStyle w:val="Bibliography"/>
      </w:pPr>
      <w:r w:rsidRPr="00CD6650">
        <w:t xml:space="preserve">17. </w:t>
      </w:r>
      <w:r w:rsidRPr="00CD6650">
        <w:tab/>
        <w:t xml:space="preserve">Tucker, L.A. Physical Activity and Telomere Length in U.S. Men and Women: An NHANES Investigation. </w:t>
      </w:r>
      <w:r w:rsidRPr="00CD6650">
        <w:rPr>
          <w:i/>
          <w:iCs/>
        </w:rPr>
        <w:t>Prev. Med.</w:t>
      </w:r>
      <w:r w:rsidRPr="00CD6650">
        <w:t xml:space="preserve"> </w:t>
      </w:r>
      <w:r w:rsidRPr="00CD6650">
        <w:rPr>
          <w:b/>
          <w:bCs/>
        </w:rPr>
        <w:t>2017</w:t>
      </w:r>
      <w:r w:rsidRPr="00CD6650">
        <w:t xml:space="preserve">, </w:t>
      </w:r>
      <w:r w:rsidRPr="00CD6650">
        <w:rPr>
          <w:i/>
          <w:iCs/>
        </w:rPr>
        <w:t>100</w:t>
      </w:r>
      <w:r w:rsidRPr="00CD6650">
        <w:t>, 145–151, doi:10.1016/j.ypmed.2017.04.027.</w:t>
      </w:r>
    </w:p>
    <w:p w14:paraId="3D216E1F" w14:textId="77777777" w:rsidR="00CD6650" w:rsidRPr="00CD6650" w:rsidRDefault="00CD6650" w:rsidP="00CD6650">
      <w:pPr>
        <w:pStyle w:val="Bibliography"/>
      </w:pPr>
      <w:r w:rsidRPr="00CD6650">
        <w:t xml:space="preserve">18. </w:t>
      </w:r>
      <w:r w:rsidRPr="00CD6650">
        <w:tab/>
        <w:t xml:space="preserve">Blanton, C.A.; </w:t>
      </w:r>
      <w:proofErr w:type="spellStart"/>
      <w:r w:rsidRPr="00CD6650">
        <w:t>Moshfegh</w:t>
      </w:r>
      <w:proofErr w:type="spellEnd"/>
      <w:r w:rsidRPr="00CD6650">
        <w:t xml:space="preserve">, A.J.; Baer, D.J.; Kretsch, M.J. The USDA Automated Multiple-Pass Method Accurately Estimates Group Total Energy and Nutrient Intake. </w:t>
      </w:r>
      <w:r w:rsidRPr="00CD6650">
        <w:rPr>
          <w:i/>
          <w:iCs/>
        </w:rPr>
        <w:t xml:space="preserve">J. </w:t>
      </w:r>
      <w:proofErr w:type="spellStart"/>
      <w:r w:rsidRPr="00CD6650">
        <w:rPr>
          <w:i/>
          <w:iCs/>
        </w:rPr>
        <w:t>Nutr</w:t>
      </w:r>
      <w:proofErr w:type="spellEnd"/>
      <w:r w:rsidRPr="00CD6650">
        <w:rPr>
          <w:i/>
          <w:iCs/>
        </w:rPr>
        <w:t>.</w:t>
      </w:r>
      <w:r w:rsidRPr="00CD6650">
        <w:t xml:space="preserve"> </w:t>
      </w:r>
      <w:r w:rsidRPr="00CD6650">
        <w:rPr>
          <w:b/>
          <w:bCs/>
        </w:rPr>
        <w:t>2006</w:t>
      </w:r>
      <w:r w:rsidRPr="00CD6650">
        <w:t xml:space="preserve">, </w:t>
      </w:r>
      <w:r w:rsidRPr="00CD6650">
        <w:rPr>
          <w:i/>
          <w:iCs/>
        </w:rPr>
        <w:t>136</w:t>
      </w:r>
      <w:r w:rsidRPr="00CD6650">
        <w:t>, 2594–2599, doi:10.1093/</w:t>
      </w:r>
      <w:proofErr w:type="spellStart"/>
      <w:r w:rsidRPr="00CD6650">
        <w:t>jn</w:t>
      </w:r>
      <w:proofErr w:type="spellEnd"/>
      <w:r w:rsidRPr="00CD6650">
        <w:t>/136.10.2594.</w:t>
      </w:r>
    </w:p>
    <w:p w14:paraId="468A649E" w14:textId="77777777" w:rsidR="00CD6650" w:rsidRPr="00CD6650" w:rsidRDefault="00CD6650" w:rsidP="00CD6650">
      <w:pPr>
        <w:pStyle w:val="Bibliography"/>
      </w:pPr>
      <w:r w:rsidRPr="00CD6650">
        <w:t xml:space="preserve">19. </w:t>
      </w:r>
      <w:r w:rsidRPr="00CD6650">
        <w:tab/>
      </w:r>
      <w:proofErr w:type="spellStart"/>
      <w:r w:rsidRPr="00CD6650">
        <w:t>Moshfegh</w:t>
      </w:r>
      <w:proofErr w:type="spellEnd"/>
      <w:r w:rsidRPr="00CD6650">
        <w:t xml:space="preserve">, A.J.; Rhodes, D.G.; Baer, D.J.; </w:t>
      </w:r>
      <w:proofErr w:type="spellStart"/>
      <w:r w:rsidRPr="00CD6650">
        <w:t>Murayi</w:t>
      </w:r>
      <w:proofErr w:type="spellEnd"/>
      <w:r w:rsidRPr="00CD6650">
        <w:t xml:space="preserve">, T.; Clemens, J.C.; </w:t>
      </w:r>
      <w:proofErr w:type="spellStart"/>
      <w:r w:rsidRPr="00CD6650">
        <w:t>Rumpler</w:t>
      </w:r>
      <w:proofErr w:type="spellEnd"/>
      <w:r w:rsidRPr="00CD6650">
        <w:t xml:space="preserve">, W.V.; Paul, D.R.; Sebastian, R.S.; Kuczynski, K.J.; </w:t>
      </w:r>
      <w:proofErr w:type="spellStart"/>
      <w:r w:rsidRPr="00CD6650">
        <w:t>Ingwersen</w:t>
      </w:r>
      <w:proofErr w:type="spellEnd"/>
      <w:r w:rsidRPr="00CD6650">
        <w:t xml:space="preserve">, L.A.; et al. The US Department of Agriculture Automated Multiple-Pass Method Reduces Bias in the Collection of Energy Intakes. </w:t>
      </w:r>
      <w:r w:rsidRPr="00CD6650">
        <w:rPr>
          <w:i/>
          <w:iCs/>
        </w:rPr>
        <w:t xml:space="preserve">Am. J. Clin. </w:t>
      </w:r>
      <w:proofErr w:type="spellStart"/>
      <w:r w:rsidRPr="00CD6650">
        <w:rPr>
          <w:i/>
          <w:iCs/>
        </w:rPr>
        <w:t>Nutr</w:t>
      </w:r>
      <w:proofErr w:type="spellEnd"/>
      <w:r w:rsidRPr="00CD6650">
        <w:rPr>
          <w:i/>
          <w:iCs/>
        </w:rPr>
        <w:t>.</w:t>
      </w:r>
      <w:r w:rsidRPr="00CD6650">
        <w:t xml:space="preserve"> </w:t>
      </w:r>
      <w:r w:rsidRPr="00CD6650">
        <w:rPr>
          <w:b/>
          <w:bCs/>
        </w:rPr>
        <w:t>2008</w:t>
      </w:r>
      <w:r w:rsidRPr="00CD6650">
        <w:t xml:space="preserve">, </w:t>
      </w:r>
      <w:r w:rsidRPr="00CD6650">
        <w:rPr>
          <w:i/>
          <w:iCs/>
        </w:rPr>
        <w:t>88</w:t>
      </w:r>
      <w:r w:rsidRPr="00CD6650">
        <w:t>, 324–332, doi:10.1093/</w:t>
      </w:r>
      <w:proofErr w:type="spellStart"/>
      <w:r w:rsidRPr="00CD6650">
        <w:t>ajcn</w:t>
      </w:r>
      <w:proofErr w:type="spellEnd"/>
      <w:r w:rsidRPr="00CD6650">
        <w:t>/88.2.324.</w:t>
      </w:r>
    </w:p>
    <w:p w14:paraId="4642D492" w14:textId="77777777" w:rsidR="00CD6650" w:rsidRPr="00CD6650" w:rsidRDefault="00CD6650" w:rsidP="00CD6650">
      <w:pPr>
        <w:pStyle w:val="Bibliography"/>
      </w:pPr>
      <w:r w:rsidRPr="00CD6650">
        <w:t xml:space="preserve">20. </w:t>
      </w:r>
      <w:r w:rsidRPr="00CD6650">
        <w:tab/>
        <w:t xml:space="preserve">Montville, J.B.; Ahuja, J.K.C.; Martin, C.L.; </w:t>
      </w:r>
      <w:proofErr w:type="spellStart"/>
      <w:r w:rsidRPr="00CD6650">
        <w:t>Heendeniya</w:t>
      </w:r>
      <w:proofErr w:type="spellEnd"/>
      <w:r w:rsidRPr="00CD6650">
        <w:t xml:space="preserve">, K.Y.; </w:t>
      </w:r>
      <w:proofErr w:type="spellStart"/>
      <w:r w:rsidRPr="00CD6650">
        <w:t>Omolewa-Tomobi</w:t>
      </w:r>
      <w:proofErr w:type="spellEnd"/>
      <w:r w:rsidRPr="00CD6650">
        <w:t xml:space="preserve">, G.; </w:t>
      </w:r>
      <w:proofErr w:type="spellStart"/>
      <w:r w:rsidRPr="00CD6650">
        <w:t>Steinfeldt</w:t>
      </w:r>
      <w:proofErr w:type="spellEnd"/>
      <w:r w:rsidRPr="00CD6650">
        <w:t xml:space="preserve">, L.C.; Anand, J.; Adler, M.E.; </w:t>
      </w:r>
      <w:proofErr w:type="spellStart"/>
      <w:r w:rsidRPr="00CD6650">
        <w:t>LaComb</w:t>
      </w:r>
      <w:proofErr w:type="spellEnd"/>
      <w:r w:rsidRPr="00CD6650">
        <w:t xml:space="preserve">, R.P.; </w:t>
      </w:r>
      <w:proofErr w:type="spellStart"/>
      <w:r w:rsidRPr="00CD6650">
        <w:t>Moshfegh</w:t>
      </w:r>
      <w:proofErr w:type="spellEnd"/>
      <w:r w:rsidRPr="00CD6650">
        <w:t xml:space="preserve">, A. USDA Food and Nutrient Database for Dietary Studies (FNDDS), 5.0. </w:t>
      </w:r>
      <w:r w:rsidRPr="00CD6650">
        <w:rPr>
          <w:i/>
          <w:iCs/>
        </w:rPr>
        <w:t>Procedia Food Sci.</w:t>
      </w:r>
      <w:r w:rsidRPr="00CD6650">
        <w:t xml:space="preserve"> </w:t>
      </w:r>
      <w:r w:rsidRPr="00CD6650">
        <w:rPr>
          <w:b/>
          <w:bCs/>
        </w:rPr>
        <w:t>2013</w:t>
      </w:r>
      <w:r w:rsidRPr="00CD6650">
        <w:t xml:space="preserve">, </w:t>
      </w:r>
      <w:r w:rsidRPr="00CD6650">
        <w:rPr>
          <w:i/>
          <w:iCs/>
        </w:rPr>
        <w:t>2</w:t>
      </w:r>
      <w:r w:rsidRPr="00CD6650">
        <w:t>, 99–112, doi:10.1016/j.profoo.2013.04.016.</w:t>
      </w:r>
    </w:p>
    <w:p w14:paraId="0CE1B058" w14:textId="77777777" w:rsidR="00CD6650" w:rsidRPr="00CD6650" w:rsidRDefault="00CD6650" w:rsidP="00CD6650">
      <w:pPr>
        <w:pStyle w:val="Bibliography"/>
      </w:pPr>
      <w:r w:rsidRPr="00CD6650">
        <w:t xml:space="preserve">21. </w:t>
      </w:r>
      <w:r w:rsidRPr="00CD6650">
        <w:tab/>
        <w:t xml:space="preserve">Bowman SA, Clemens JC, Friday JE, and </w:t>
      </w:r>
      <w:proofErr w:type="spellStart"/>
      <w:r w:rsidRPr="00CD6650">
        <w:t>Moshfegh</w:t>
      </w:r>
      <w:proofErr w:type="spellEnd"/>
      <w:r w:rsidRPr="00CD6650">
        <w:t xml:space="preserve"> AJ. 2020. Food Patterns Equivalents Database 2017-2018:  Methodology and User Guide [Online]. Food Surveys Research Group, Beltsville Human Nutrition Research Center, Agricultural Research Service, U.S. Department of Agriculture, Beltsville, Maryland. October 2020. Available at: Http://Www.Ars.Usda.Gov/Nea/Bhnrc/Fsrg.</w:t>
      </w:r>
    </w:p>
    <w:p w14:paraId="4936E880" w14:textId="77777777" w:rsidR="00CD6650" w:rsidRPr="00CD6650" w:rsidRDefault="00CD6650" w:rsidP="00CD6650">
      <w:pPr>
        <w:pStyle w:val="Bibliography"/>
      </w:pPr>
      <w:r w:rsidRPr="00CD6650">
        <w:t xml:space="preserve">22. </w:t>
      </w:r>
      <w:r w:rsidRPr="00CD6650">
        <w:tab/>
        <w:t xml:space="preserve">Bowman SA, Friday JE, </w:t>
      </w:r>
      <w:proofErr w:type="spellStart"/>
      <w:r w:rsidRPr="00CD6650">
        <w:t>Moshfegh</w:t>
      </w:r>
      <w:proofErr w:type="spellEnd"/>
      <w:r w:rsidRPr="00CD6650">
        <w:t xml:space="preserve"> A. (2008).  MyPyramid Equivalents Database, 2.0 for USDA Survey Foods, 2003-2004 [Online]  Food Surveys Research Group. Beltsville Human Nutrition Research Center, Agricultural Research Service, U.S. Department of Agriculture, Beltsville, MD. Available at: Http://Www.Ars.Usda.Gov/Ba/Bhnrc/Fsrg.</w:t>
      </w:r>
    </w:p>
    <w:p w14:paraId="5A8249BE" w14:textId="77777777" w:rsidR="00CD6650" w:rsidRPr="00CD6650" w:rsidRDefault="00CD6650" w:rsidP="00CD6650">
      <w:pPr>
        <w:pStyle w:val="Bibliography"/>
      </w:pPr>
      <w:r w:rsidRPr="00CD6650">
        <w:t xml:space="preserve">23. </w:t>
      </w:r>
      <w:r w:rsidRPr="00CD6650">
        <w:tab/>
        <w:t xml:space="preserve">Willett, W.C.; Howe, G.R.; </w:t>
      </w:r>
      <w:proofErr w:type="spellStart"/>
      <w:r w:rsidRPr="00CD6650">
        <w:t>Kushi</w:t>
      </w:r>
      <w:proofErr w:type="spellEnd"/>
      <w:r w:rsidRPr="00CD6650">
        <w:t xml:space="preserve">, L.H. Adjustment for Total Energy Intake in Epidemiologic Studies. </w:t>
      </w:r>
      <w:r w:rsidRPr="00CD6650">
        <w:rPr>
          <w:i/>
          <w:iCs/>
        </w:rPr>
        <w:t xml:space="preserve">Am. J. Clin. </w:t>
      </w:r>
      <w:proofErr w:type="spellStart"/>
      <w:r w:rsidRPr="00CD6650">
        <w:rPr>
          <w:i/>
          <w:iCs/>
        </w:rPr>
        <w:t>Nutr</w:t>
      </w:r>
      <w:proofErr w:type="spellEnd"/>
      <w:r w:rsidRPr="00CD6650">
        <w:rPr>
          <w:i/>
          <w:iCs/>
        </w:rPr>
        <w:t>.</w:t>
      </w:r>
      <w:r w:rsidRPr="00CD6650">
        <w:t xml:space="preserve"> </w:t>
      </w:r>
      <w:r w:rsidRPr="00CD6650">
        <w:rPr>
          <w:b/>
          <w:bCs/>
        </w:rPr>
        <w:t>1997</w:t>
      </w:r>
      <w:r w:rsidRPr="00CD6650">
        <w:t xml:space="preserve">, </w:t>
      </w:r>
      <w:r w:rsidRPr="00CD6650">
        <w:rPr>
          <w:i/>
          <w:iCs/>
        </w:rPr>
        <w:t>65</w:t>
      </w:r>
      <w:r w:rsidRPr="00CD6650">
        <w:t>, 1220S-1228S, doi:10.1093/</w:t>
      </w:r>
      <w:proofErr w:type="spellStart"/>
      <w:r w:rsidRPr="00CD6650">
        <w:t>ajcn</w:t>
      </w:r>
      <w:proofErr w:type="spellEnd"/>
      <w:r w:rsidRPr="00CD6650">
        <w:t>/65.4.1220S.</w:t>
      </w:r>
    </w:p>
    <w:p w14:paraId="5353F6A8" w14:textId="77777777" w:rsidR="00CD6650" w:rsidRPr="00CD6650" w:rsidRDefault="00CD6650" w:rsidP="00CD6650">
      <w:pPr>
        <w:pStyle w:val="Bibliography"/>
      </w:pPr>
      <w:r w:rsidRPr="00CD6650">
        <w:t xml:space="preserve">24. </w:t>
      </w:r>
      <w:r w:rsidRPr="00CD6650">
        <w:tab/>
      </w:r>
      <w:proofErr w:type="spellStart"/>
      <w:r w:rsidRPr="00CD6650">
        <w:t>Petrova</w:t>
      </w:r>
      <w:proofErr w:type="spellEnd"/>
      <w:r w:rsidRPr="00CD6650">
        <w:t>, D.; Catena, A.; Rodríguez-</w:t>
      </w:r>
      <w:proofErr w:type="spellStart"/>
      <w:r w:rsidRPr="00CD6650">
        <w:t>Barranco</w:t>
      </w:r>
      <w:proofErr w:type="spellEnd"/>
      <w:r w:rsidRPr="00CD6650">
        <w:t>, M.; Redondo-Sánchez, D.; Bayo-Lozano, E.; Garcia-</w:t>
      </w:r>
      <w:proofErr w:type="spellStart"/>
      <w:r w:rsidRPr="00CD6650">
        <w:t>Retamero</w:t>
      </w:r>
      <w:proofErr w:type="spellEnd"/>
      <w:r w:rsidRPr="00CD6650">
        <w:t>, R.; Jiménez-</w:t>
      </w:r>
      <w:proofErr w:type="spellStart"/>
      <w:r w:rsidRPr="00CD6650">
        <w:t>Moleón</w:t>
      </w:r>
      <w:proofErr w:type="spellEnd"/>
      <w:r w:rsidRPr="00CD6650">
        <w:t xml:space="preserve">, J.-J.; Sánchez, M.-J. Physical Comorbidities and Depression in Recent and Long-Term Adult Cancer Survivors: NHANES 2007–2018. </w:t>
      </w:r>
      <w:r w:rsidRPr="00CD6650">
        <w:rPr>
          <w:i/>
          <w:iCs/>
        </w:rPr>
        <w:t>Cancers</w:t>
      </w:r>
      <w:r w:rsidRPr="00CD6650">
        <w:t xml:space="preserve"> </w:t>
      </w:r>
      <w:r w:rsidRPr="00CD6650">
        <w:rPr>
          <w:b/>
          <w:bCs/>
        </w:rPr>
        <w:t>2021</w:t>
      </w:r>
      <w:r w:rsidRPr="00CD6650">
        <w:t xml:space="preserve">, </w:t>
      </w:r>
      <w:r w:rsidRPr="00CD6650">
        <w:rPr>
          <w:i/>
          <w:iCs/>
        </w:rPr>
        <w:t>13</w:t>
      </w:r>
      <w:r w:rsidRPr="00CD6650">
        <w:t>, 3368, doi:10.3390/cancers13133368.</w:t>
      </w:r>
    </w:p>
    <w:p w14:paraId="572A75CE" w14:textId="77777777" w:rsidR="00CD6650" w:rsidRPr="00CD6650" w:rsidRDefault="00CD6650" w:rsidP="00CD6650">
      <w:pPr>
        <w:pStyle w:val="Bibliography"/>
      </w:pPr>
      <w:r w:rsidRPr="00CD6650">
        <w:t xml:space="preserve">25. </w:t>
      </w:r>
      <w:r w:rsidRPr="00CD6650">
        <w:tab/>
        <w:t>Bickel, G.; Nord, M.; Price, C.; Hamilton, W.; Cook, J. Guide to Measuring Household Food Security 2000.</w:t>
      </w:r>
    </w:p>
    <w:p w14:paraId="12F63376" w14:textId="77777777" w:rsidR="00CD6650" w:rsidRPr="00CD6650" w:rsidRDefault="00CD6650" w:rsidP="00CD6650">
      <w:pPr>
        <w:pStyle w:val="Bibliography"/>
      </w:pPr>
      <w:r w:rsidRPr="00CD6650">
        <w:t xml:space="preserve">26. </w:t>
      </w:r>
      <w:r w:rsidRPr="00CD6650">
        <w:tab/>
        <w:t>Linkage Methods and Analytical Support for NCHS Linked Mortality Data.</w:t>
      </w:r>
    </w:p>
    <w:p w14:paraId="0A20DE42" w14:textId="77777777" w:rsidR="00CD6650" w:rsidRPr="00CD6650" w:rsidRDefault="00CD6650" w:rsidP="00CD6650">
      <w:pPr>
        <w:pStyle w:val="Bibliography"/>
      </w:pPr>
      <w:r w:rsidRPr="00CD6650">
        <w:t xml:space="preserve">27. </w:t>
      </w:r>
      <w:r w:rsidRPr="00CD6650">
        <w:tab/>
        <w:t xml:space="preserve">Cain, K.C.; Harlow, S.D.; Little, R.J.; Nan, B.; Yosef, M.; </w:t>
      </w:r>
      <w:proofErr w:type="spellStart"/>
      <w:r w:rsidRPr="00CD6650">
        <w:t>Taffe</w:t>
      </w:r>
      <w:proofErr w:type="spellEnd"/>
      <w:r w:rsidRPr="00CD6650">
        <w:t xml:space="preserve">, J.R.; Elliott, M.R. Bias Due to Left Truncation and Left Censoring in Longitudinal Studies of Developmental and Disease Processes. </w:t>
      </w:r>
      <w:r w:rsidRPr="00CD6650">
        <w:rPr>
          <w:i/>
          <w:iCs/>
        </w:rPr>
        <w:t>Am. J. Epidemiol.</w:t>
      </w:r>
      <w:r w:rsidRPr="00CD6650">
        <w:t xml:space="preserve"> </w:t>
      </w:r>
      <w:r w:rsidRPr="00CD6650">
        <w:rPr>
          <w:b/>
          <w:bCs/>
        </w:rPr>
        <w:t>2011</w:t>
      </w:r>
      <w:r w:rsidRPr="00CD6650">
        <w:t xml:space="preserve">, </w:t>
      </w:r>
      <w:r w:rsidRPr="00CD6650">
        <w:rPr>
          <w:i/>
          <w:iCs/>
        </w:rPr>
        <w:t>173</w:t>
      </w:r>
      <w:r w:rsidRPr="00CD6650">
        <w:t>, 1078–1084, doi:10.1093/</w:t>
      </w:r>
      <w:proofErr w:type="spellStart"/>
      <w:r w:rsidRPr="00CD6650">
        <w:t>aje</w:t>
      </w:r>
      <w:proofErr w:type="spellEnd"/>
      <w:r w:rsidRPr="00CD6650">
        <w:t>/kwq481.</w:t>
      </w:r>
    </w:p>
    <w:p w14:paraId="29FB39C8" w14:textId="77777777" w:rsidR="00CD6650" w:rsidRPr="00CD6650" w:rsidRDefault="00CD6650" w:rsidP="00CD6650">
      <w:pPr>
        <w:pStyle w:val="Bibliography"/>
      </w:pPr>
      <w:r w:rsidRPr="00CD6650">
        <w:t xml:space="preserve">28. </w:t>
      </w:r>
      <w:r w:rsidRPr="00CD6650">
        <w:tab/>
        <w:t>Foreman, A.; Lai, G.; Miller, D. Surviving Left Truncation Using PROC PHREG.</w:t>
      </w:r>
    </w:p>
    <w:p w14:paraId="25E48327" w14:textId="77777777" w:rsidR="00CD6650" w:rsidRPr="00CD6650" w:rsidRDefault="00CD6650" w:rsidP="00CD6650">
      <w:pPr>
        <w:pStyle w:val="Bibliography"/>
      </w:pPr>
      <w:r w:rsidRPr="00CD6650">
        <w:t xml:space="preserve">29. </w:t>
      </w:r>
      <w:r w:rsidRPr="00CD6650">
        <w:tab/>
        <w:t xml:space="preserve">Song, M.; Wu, K.; </w:t>
      </w:r>
      <w:proofErr w:type="spellStart"/>
      <w:r w:rsidRPr="00CD6650">
        <w:t>Meyerhardt</w:t>
      </w:r>
      <w:proofErr w:type="spellEnd"/>
      <w:r w:rsidRPr="00CD6650">
        <w:t xml:space="preserve">, J.A.; Yilmaz, O.; Wang, M.; Ogino, S.; Fuchs, C.S.; </w:t>
      </w:r>
      <w:proofErr w:type="spellStart"/>
      <w:r w:rsidRPr="00CD6650">
        <w:t>Giovannucci</w:t>
      </w:r>
      <w:proofErr w:type="spellEnd"/>
      <w:r w:rsidRPr="00CD6650">
        <w:t xml:space="preserve">, E.L.; Chan, A.T. Low-Carbohydrate Diet Score and Macronutrient Intake in Relation to Survival After Colorectal Cancer Diagnosis. </w:t>
      </w:r>
      <w:r w:rsidRPr="00CD6650">
        <w:rPr>
          <w:i/>
          <w:iCs/>
        </w:rPr>
        <w:t xml:space="preserve">JNCI Cancer </w:t>
      </w:r>
      <w:proofErr w:type="spellStart"/>
      <w:r w:rsidRPr="00CD6650">
        <w:rPr>
          <w:i/>
          <w:iCs/>
        </w:rPr>
        <w:t>Spectr</w:t>
      </w:r>
      <w:proofErr w:type="spellEnd"/>
      <w:r w:rsidRPr="00CD6650">
        <w:rPr>
          <w:i/>
          <w:iCs/>
        </w:rPr>
        <w:t>.</w:t>
      </w:r>
      <w:r w:rsidRPr="00CD6650">
        <w:t xml:space="preserve"> </w:t>
      </w:r>
      <w:r w:rsidRPr="00CD6650">
        <w:rPr>
          <w:b/>
          <w:bCs/>
        </w:rPr>
        <w:t>2018</w:t>
      </w:r>
      <w:r w:rsidRPr="00CD6650">
        <w:t xml:space="preserve">, </w:t>
      </w:r>
      <w:r w:rsidRPr="00CD6650">
        <w:rPr>
          <w:i/>
          <w:iCs/>
        </w:rPr>
        <w:t>2</w:t>
      </w:r>
      <w:r w:rsidRPr="00CD6650">
        <w:t>, pky077, doi:10.1093/</w:t>
      </w:r>
      <w:proofErr w:type="spellStart"/>
      <w:r w:rsidRPr="00CD6650">
        <w:t>jncics</w:t>
      </w:r>
      <w:proofErr w:type="spellEnd"/>
      <w:r w:rsidRPr="00CD6650">
        <w:t>/pky077.</w:t>
      </w:r>
    </w:p>
    <w:p w14:paraId="4A882C4F" w14:textId="77777777" w:rsidR="00CD6650" w:rsidRPr="00CD6650" w:rsidRDefault="00CD6650" w:rsidP="00CD6650">
      <w:pPr>
        <w:pStyle w:val="Bibliography"/>
      </w:pPr>
      <w:r w:rsidRPr="00CD6650">
        <w:t xml:space="preserve">30. </w:t>
      </w:r>
      <w:r w:rsidRPr="00CD6650">
        <w:tab/>
      </w:r>
      <w:proofErr w:type="spellStart"/>
      <w:r w:rsidRPr="00CD6650">
        <w:t>Fransen</w:t>
      </w:r>
      <w:proofErr w:type="spellEnd"/>
      <w:r w:rsidRPr="00CD6650">
        <w:t xml:space="preserve">, H.P.; May, A.M.; Stricker, M.D.; Boer, J.M.A.; Hennig, C.; </w:t>
      </w:r>
      <w:proofErr w:type="spellStart"/>
      <w:r w:rsidRPr="00CD6650">
        <w:t>Rosseel</w:t>
      </w:r>
      <w:proofErr w:type="spellEnd"/>
      <w:r w:rsidRPr="00CD6650">
        <w:t xml:space="preserve">, Y.; </w:t>
      </w:r>
      <w:proofErr w:type="spellStart"/>
      <w:r w:rsidRPr="00CD6650">
        <w:t>Ocké</w:t>
      </w:r>
      <w:proofErr w:type="spellEnd"/>
      <w:r w:rsidRPr="00CD6650">
        <w:t xml:space="preserve">, M.C.; </w:t>
      </w:r>
      <w:proofErr w:type="spellStart"/>
      <w:r w:rsidRPr="00CD6650">
        <w:t>Peeters</w:t>
      </w:r>
      <w:proofErr w:type="spellEnd"/>
      <w:r w:rsidRPr="00CD6650">
        <w:t xml:space="preserve">, P.H.M.; </w:t>
      </w:r>
      <w:proofErr w:type="spellStart"/>
      <w:r w:rsidRPr="00CD6650">
        <w:t>Beulens</w:t>
      </w:r>
      <w:proofErr w:type="spellEnd"/>
      <w:r w:rsidRPr="00CD6650">
        <w:t xml:space="preserve">, J.W.J. A Posteriori Dietary Patterns: How Many Patterns to Retain? </w:t>
      </w:r>
      <w:r w:rsidRPr="00CD6650">
        <w:rPr>
          <w:i/>
          <w:iCs/>
        </w:rPr>
        <w:t xml:space="preserve">J. </w:t>
      </w:r>
      <w:proofErr w:type="spellStart"/>
      <w:r w:rsidRPr="00CD6650">
        <w:rPr>
          <w:i/>
          <w:iCs/>
        </w:rPr>
        <w:t>Nutr</w:t>
      </w:r>
      <w:proofErr w:type="spellEnd"/>
      <w:r w:rsidRPr="00CD6650">
        <w:rPr>
          <w:i/>
          <w:iCs/>
        </w:rPr>
        <w:t>.</w:t>
      </w:r>
      <w:r w:rsidRPr="00CD6650">
        <w:t xml:space="preserve"> </w:t>
      </w:r>
      <w:r w:rsidRPr="00CD6650">
        <w:rPr>
          <w:b/>
          <w:bCs/>
        </w:rPr>
        <w:t>2014</w:t>
      </w:r>
      <w:r w:rsidRPr="00CD6650">
        <w:t xml:space="preserve">, </w:t>
      </w:r>
      <w:r w:rsidRPr="00CD6650">
        <w:rPr>
          <w:i/>
          <w:iCs/>
        </w:rPr>
        <w:t>144</w:t>
      </w:r>
      <w:r w:rsidRPr="00CD6650">
        <w:t>, 1274–1282, doi:10.3945/jn.113.188680.</w:t>
      </w:r>
    </w:p>
    <w:p w14:paraId="6518B4EE" w14:textId="77777777" w:rsidR="00CD6650" w:rsidRPr="00CD6650" w:rsidRDefault="00CD6650" w:rsidP="00CD6650">
      <w:pPr>
        <w:pStyle w:val="Bibliography"/>
      </w:pPr>
      <w:r w:rsidRPr="00CD6650">
        <w:lastRenderedPageBreak/>
        <w:t xml:space="preserve">31. </w:t>
      </w:r>
      <w:r w:rsidRPr="00CD6650">
        <w:tab/>
        <w:t xml:space="preserve">Kant, A.K. Dietary Patterns and Health Outcomes. </w:t>
      </w:r>
      <w:r w:rsidRPr="00CD6650">
        <w:rPr>
          <w:i/>
          <w:iCs/>
        </w:rPr>
        <w:t>J. Am. Diet. Assoc.</w:t>
      </w:r>
      <w:r w:rsidRPr="00CD6650">
        <w:t xml:space="preserve"> </w:t>
      </w:r>
      <w:r w:rsidRPr="00CD6650">
        <w:rPr>
          <w:b/>
          <w:bCs/>
        </w:rPr>
        <w:t>2004</w:t>
      </w:r>
      <w:r w:rsidRPr="00CD6650">
        <w:t xml:space="preserve">, </w:t>
      </w:r>
      <w:r w:rsidRPr="00CD6650">
        <w:rPr>
          <w:i/>
          <w:iCs/>
        </w:rPr>
        <w:t>104</w:t>
      </w:r>
      <w:r w:rsidRPr="00CD6650">
        <w:t>, 615–635, doi:10.1016/j.jada.2004.01.010.</w:t>
      </w:r>
    </w:p>
    <w:p w14:paraId="7FE1ED51" w14:textId="77777777" w:rsidR="00CD6650" w:rsidRPr="00CD6650" w:rsidRDefault="00CD6650" w:rsidP="00CD6650">
      <w:pPr>
        <w:pStyle w:val="Bibliography"/>
      </w:pPr>
      <w:r w:rsidRPr="00CD6650">
        <w:t xml:space="preserve">32. </w:t>
      </w:r>
      <w:r w:rsidRPr="00CD6650">
        <w:tab/>
        <w:t xml:space="preserve">Abdi, H.; Williams, L.J. Principal Component Analysis: Principal Component Analysis. </w:t>
      </w:r>
      <w:r w:rsidRPr="00CD6650">
        <w:rPr>
          <w:i/>
          <w:iCs/>
        </w:rPr>
        <w:t xml:space="preserve">Wiley </w:t>
      </w:r>
      <w:proofErr w:type="spellStart"/>
      <w:r w:rsidRPr="00CD6650">
        <w:rPr>
          <w:i/>
          <w:iCs/>
        </w:rPr>
        <w:t>Interdiscip</w:t>
      </w:r>
      <w:proofErr w:type="spellEnd"/>
      <w:r w:rsidRPr="00CD6650">
        <w:rPr>
          <w:i/>
          <w:iCs/>
        </w:rPr>
        <w:t xml:space="preserve">. Rev. </w:t>
      </w:r>
      <w:proofErr w:type="spellStart"/>
      <w:r w:rsidRPr="00CD6650">
        <w:rPr>
          <w:i/>
          <w:iCs/>
        </w:rPr>
        <w:t>Comput</w:t>
      </w:r>
      <w:proofErr w:type="spellEnd"/>
      <w:r w:rsidRPr="00CD6650">
        <w:rPr>
          <w:i/>
          <w:iCs/>
        </w:rPr>
        <w:t>. Stat.</w:t>
      </w:r>
      <w:r w:rsidRPr="00CD6650">
        <w:t xml:space="preserve"> </w:t>
      </w:r>
      <w:r w:rsidRPr="00CD6650">
        <w:rPr>
          <w:b/>
          <w:bCs/>
        </w:rPr>
        <w:t>2010</w:t>
      </w:r>
      <w:r w:rsidRPr="00CD6650">
        <w:t xml:space="preserve">, </w:t>
      </w:r>
      <w:r w:rsidRPr="00CD6650">
        <w:rPr>
          <w:i/>
          <w:iCs/>
        </w:rPr>
        <w:t>2</w:t>
      </w:r>
      <w:r w:rsidRPr="00CD6650">
        <w:t>, 433–459, doi:10.1002/wics.101.</w:t>
      </w:r>
    </w:p>
    <w:p w14:paraId="195A3AFB" w14:textId="77777777" w:rsidR="00CD6650" w:rsidRPr="00CD6650" w:rsidRDefault="00CD6650" w:rsidP="00CD6650">
      <w:pPr>
        <w:pStyle w:val="Bibliography"/>
      </w:pPr>
      <w:r w:rsidRPr="00CD6650">
        <w:t xml:space="preserve">33. </w:t>
      </w:r>
      <w:r w:rsidRPr="00CD6650">
        <w:tab/>
        <w:t xml:space="preserve">Lumley, T. Analysis of Complex Survey Samples. </w:t>
      </w:r>
      <w:r w:rsidRPr="00CD6650">
        <w:rPr>
          <w:i/>
          <w:iCs/>
        </w:rPr>
        <w:t xml:space="preserve">J. Stat. </w:t>
      </w:r>
      <w:proofErr w:type="spellStart"/>
      <w:r w:rsidRPr="00CD6650">
        <w:rPr>
          <w:i/>
          <w:iCs/>
        </w:rPr>
        <w:t>Softw</w:t>
      </w:r>
      <w:proofErr w:type="spellEnd"/>
      <w:r w:rsidRPr="00CD6650">
        <w:rPr>
          <w:i/>
          <w:iCs/>
        </w:rPr>
        <w:t>.</w:t>
      </w:r>
      <w:r w:rsidRPr="00CD6650">
        <w:t xml:space="preserve"> </w:t>
      </w:r>
      <w:r w:rsidRPr="00CD6650">
        <w:rPr>
          <w:b/>
          <w:bCs/>
        </w:rPr>
        <w:t>2004</w:t>
      </w:r>
      <w:r w:rsidRPr="00CD6650">
        <w:t xml:space="preserve">, </w:t>
      </w:r>
      <w:r w:rsidRPr="00CD6650">
        <w:rPr>
          <w:i/>
          <w:iCs/>
        </w:rPr>
        <w:t>9</w:t>
      </w:r>
      <w:r w:rsidRPr="00CD6650">
        <w:t>, doi:10.18637/jss.v009.i08.</w:t>
      </w:r>
    </w:p>
    <w:p w14:paraId="35958115" w14:textId="77777777" w:rsidR="00CD6650" w:rsidRPr="00CD6650" w:rsidRDefault="00CD6650" w:rsidP="00CD6650">
      <w:pPr>
        <w:pStyle w:val="Bibliography"/>
      </w:pPr>
      <w:r w:rsidRPr="00CD6650">
        <w:t xml:space="preserve">34. </w:t>
      </w:r>
      <w:r w:rsidRPr="00CD6650">
        <w:tab/>
        <w:t xml:space="preserve">Friedman, J.; Hastie, T.; </w:t>
      </w:r>
      <w:proofErr w:type="spellStart"/>
      <w:r w:rsidRPr="00CD6650">
        <w:t>Tibshirani</w:t>
      </w:r>
      <w:proofErr w:type="spellEnd"/>
      <w:r w:rsidRPr="00CD6650">
        <w:t xml:space="preserve">, R. Regularization Paths for Generalized Linear Models via Coordinate Descent. </w:t>
      </w:r>
      <w:r w:rsidRPr="00CD6650">
        <w:rPr>
          <w:i/>
          <w:iCs/>
        </w:rPr>
        <w:t xml:space="preserve">J. Stat. </w:t>
      </w:r>
      <w:proofErr w:type="spellStart"/>
      <w:r w:rsidRPr="00CD6650">
        <w:rPr>
          <w:i/>
          <w:iCs/>
        </w:rPr>
        <w:t>Softw</w:t>
      </w:r>
      <w:proofErr w:type="spellEnd"/>
      <w:r w:rsidRPr="00CD6650">
        <w:rPr>
          <w:i/>
          <w:iCs/>
        </w:rPr>
        <w:t>.</w:t>
      </w:r>
      <w:r w:rsidRPr="00CD6650">
        <w:t xml:space="preserve"> </w:t>
      </w:r>
      <w:r w:rsidRPr="00CD6650">
        <w:rPr>
          <w:b/>
          <w:bCs/>
        </w:rPr>
        <w:t>2010</w:t>
      </w:r>
      <w:r w:rsidRPr="00CD6650">
        <w:t xml:space="preserve">, </w:t>
      </w:r>
      <w:r w:rsidRPr="00CD6650">
        <w:rPr>
          <w:i/>
          <w:iCs/>
        </w:rPr>
        <w:t>33</w:t>
      </w:r>
      <w:r w:rsidRPr="00CD6650">
        <w:t>, 1–22.</w:t>
      </w:r>
    </w:p>
    <w:p w14:paraId="4385CA8F" w14:textId="77777777" w:rsidR="00CD6650" w:rsidRPr="00CD6650" w:rsidRDefault="00CD6650" w:rsidP="00CD6650">
      <w:pPr>
        <w:pStyle w:val="Bibliography"/>
      </w:pPr>
      <w:r w:rsidRPr="00CD6650">
        <w:t xml:space="preserve">35. </w:t>
      </w:r>
      <w:r w:rsidRPr="00CD6650">
        <w:tab/>
      </w:r>
      <w:proofErr w:type="spellStart"/>
      <w:r w:rsidRPr="00CD6650">
        <w:t>Tibshirani</w:t>
      </w:r>
      <w:proofErr w:type="spellEnd"/>
      <w:r w:rsidRPr="00CD6650">
        <w:t xml:space="preserve">, R. Regression Shrinkage and Selection Via the Lasso. </w:t>
      </w:r>
      <w:r w:rsidRPr="00CD6650">
        <w:rPr>
          <w:i/>
          <w:iCs/>
        </w:rPr>
        <w:t xml:space="preserve">J. R. Stat. Soc. Ser. B </w:t>
      </w:r>
      <w:proofErr w:type="spellStart"/>
      <w:r w:rsidRPr="00CD6650">
        <w:rPr>
          <w:i/>
          <w:iCs/>
        </w:rPr>
        <w:t>Methodol</w:t>
      </w:r>
      <w:proofErr w:type="spellEnd"/>
      <w:r w:rsidRPr="00CD6650">
        <w:rPr>
          <w:i/>
          <w:iCs/>
        </w:rPr>
        <w:t>.</w:t>
      </w:r>
      <w:r w:rsidRPr="00CD6650">
        <w:t xml:space="preserve"> </w:t>
      </w:r>
      <w:r w:rsidRPr="00CD6650">
        <w:rPr>
          <w:b/>
          <w:bCs/>
        </w:rPr>
        <w:t>1996</w:t>
      </w:r>
      <w:r w:rsidRPr="00CD6650">
        <w:t xml:space="preserve">, </w:t>
      </w:r>
      <w:r w:rsidRPr="00CD6650">
        <w:rPr>
          <w:i/>
          <w:iCs/>
        </w:rPr>
        <w:t>58</w:t>
      </w:r>
      <w:r w:rsidRPr="00CD6650">
        <w:t>, 267–288, doi:10.1111/j.2517-6161.1996.tb02080.x.</w:t>
      </w:r>
    </w:p>
    <w:p w14:paraId="7EB8B82C" w14:textId="77777777" w:rsidR="00CD6650" w:rsidRPr="00CD6650" w:rsidRDefault="00CD6650" w:rsidP="00CD6650">
      <w:pPr>
        <w:pStyle w:val="Bibliography"/>
      </w:pPr>
      <w:r w:rsidRPr="00CD6650">
        <w:t xml:space="preserve">36. </w:t>
      </w:r>
      <w:r w:rsidRPr="00CD6650">
        <w:tab/>
        <w:t>Hastie, T.; Qian, J.; Tay, K. An Introduction to `</w:t>
      </w:r>
      <w:proofErr w:type="spellStart"/>
      <w:r w:rsidRPr="00CD6650">
        <w:t>glmnet</w:t>
      </w:r>
      <w:proofErr w:type="spellEnd"/>
      <w:r w:rsidRPr="00CD6650">
        <w:t>` 2021.</w:t>
      </w:r>
    </w:p>
    <w:p w14:paraId="0F7E633A" w14:textId="77777777" w:rsidR="00CD6650" w:rsidRPr="00CD6650" w:rsidRDefault="00CD6650" w:rsidP="00CD6650">
      <w:pPr>
        <w:pStyle w:val="Bibliography"/>
      </w:pPr>
      <w:r w:rsidRPr="00CD6650">
        <w:t xml:space="preserve">37. </w:t>
      </w:r>
      <w:r w:rsidRPr="00CD6650">
        <w:tab/>
        <w:t xml:space="preserve">Lee, J.S.; </w:t>
      </w:r>
      <w:proofErr w:type="spellStart"/>
      <w:r w:rsidRPr="00CD6650">
        <w:t>Frongillo</w:t>
      </w:r>
      <w:proofErr w:type="spellEnd"/>
      <w:r w:rsidRPr="00CD6650">
        <w:t xml:space="preserve">, E.A. Nutritional and Health Consequences Are Associated with Food Insecurity among U.S. Elderly Persons. </w:t>
      </w:r>
      <w:r w:rsidRPr="00CD6650">
        <w:rPr>
          <w:i/>
          <w:iCs/>
        </w:rPr>
        <w:t xml:space="preserve">J. </w:t>
      </w:r>
      <w:proofErr w:type="spellStart"/>
      <w:r w:rsidRPr="00CD6650">
        <w:rPr>
          <w:i/>
          <w:iCs/>
        </w:rPr>
        <w:t>Nutr</w:t>
      </w:r>
      <w:proofErr w:type="spellEnd"/>
      <w:r w:rsidRPr="00CD6650">
        <w:rPr>
          <w:i/>
          <w:iCs/>
        </w:rPr>
        <w:t>.</w:t>
      </w:r>
      <w:r w:rsidRPr="00CD6650">
        <w:t xml:space="preserve"> </w:t>
      </w:r>
      <w:r w:rsidRPr="00CD6650">
        <w:rPr>
          <w:b/>
          <w:bCs/>
        </w:rPr>
        <w:t>2001</w:t>
      </w:r>
      <w:r w:rsidRPr="00CD6650">
        <w:t xml:space="preserve">, </w:t>
      </w:r>
      <w:r w:rsidRPr="00CD6650">
        <w:rPr>
          <w:i/>
          <w:iCs/>
        </w:rPr>
        <w:t>131</w:t>
      </w:r>
      <w:r w:rsidRPr="00CD6650">
        <w:t>, 1503–1509, doi:10.1093/</w:t>
      </w:r>
      <w:proofErr w:type="spellStart"/>
      <w:r w:rsidRPr="00CD6650">
        <w:t>jn</w:t>
      </w:r>
      <w:proofErr w:type="spellEnd"/>
      <w:r w:rsidRPr="00CD6650">
        <w:t>/131.5.1503.</w:t>
      </w:r>
    </w:p>
    <w:p w14:paraId="7EB169A1" w14:textId="77777777" w:rsidR="00CD6650" w:rsidRPr="00CD6650" w:rsidRDefault="00CD6650" w:rsidP="00CD6650">
      <w:pPr>
        <w:pStyle w:val="Bibliography"/>
      </w:pPr>
      <w:r w:rsidRPr="00CD6650">
        <w:t xml:space="preserve">38. </w:t>
      </w:r>
      <w:r w:rsidRPr="00CD6650">
        <w:tab/>
        <w:t xml:space="preserve">Kohn, M.J.; Bell, J.F.; Grow, H.M.G.; Chan, G. Food Insecurity, Food Assistance and Weight Status in US Youth: New Evidence from NHANES 2007-08: Food Insecurity, Assistance and Weight. </w:t>
      </w:r>
      <w:proofErr w:type="spellStart"/>
      <w:r w:rsidRPr="00CD6650">
        <w:rPr>
          <w:i/>
          <w:iCs/>
        </w:rPr>
        <w:t>Pediatr</w:t>
      </w:r>
      <w:proofErr w:type="spellEnd"/>
      <w:r w:rsidRPr="00CD6650">
        <w:rPr>
          <w:i/>
          <w:iCs/>
        </w:rPr>
        <w:t xml:space="preserve">. </w:t>
      </w:r>
      <w:proofErr w:type="spellStart"/>
      <w:r w:rsidRPr="00CD6650">
        <w:rPr>
          <w:i/>
          <w:iCs/>
        </w:rPr>
        <w:t>Obes</w:t>
      </w:r>
      <w:proofErr w:type="spellEnd"/>
      <w:r w:rsidRPr="00CD6650">
        <w:rPr>
          <w:i/>
          <w:iCs/>
        </w:rPr>
        <w:t>.</w:t>
      </w:r>
      <w:r w:rsidRPr="00CD6650">
        <w:t xml:space="preserve"> </w:t>
      </w:r>
      <w:r w:rsidRPr="00CD6650">
        <w:rPr>
          <w:b/>
          <w:bCs/>
        </w:rPr>
        <w:t>2014</w:t>
      </w:r>
      <w:r w:rsidRPr="00CD6650">
        <w:t xml:space="preserve">, </w:t>
      </w:r>
      <w:r w:rsidRPr="00CD6650">
        <w:rPr>
          <w:i/>
          <w:iCs/>
        </w:rPr>
        <w:t>9</w:t>
      </w:r>
      <w:r w:rsidRPr="00CD6650">
        <w:t>, 155–166, doi:10.1111/j.2047-6310.2012.00143.x.</w:t>
      </w:r>
    </w:p>
    <w:p w14:paraId="772E4337" w14:textId="77777777" w:rsidR="00CD6650" w:rsidRPr="00CD6650" w:rsidRDefault="00CD6650" w:rsidP="00CD6650">
      <w:pPr>
        <w:pStyle w:val="Bibliography"/>
      </w:pPr>
      <w:r w:rsidRPr="00CD6650">
        <w:t xml:space="preserve">39. </w:t>
      </w:r>
      <w:r w:rsidRPr="00CD6650">
        <w:tab/>
        <w:t xml:space="preserve">McConville, K. Improved Estimation for Complex Surveys Using Modern Regression Techniques. </w:t>
      </w:r>
      <w:r w:rsidRPr="00CD6650">
        <w:rPr>
          <w:i/>
          <w:iCs/>
        </w:rPr>
        <w:t>Colo. State Univ. Fort Collins CO USA</w:t>
      </w:r>
      <w:r w:rsidRPr="00CD6650">
        <w:t>.</w:t>
      </w:r>
    </w:p>
    <w:p w14:paraId="44D58D64" w14:textId="77777777" w:rsidR="00CD6650" w:rsidRPr="00CD6650" w:rsidRDefault="00CD6650" w:rsidP="00CD6650">
      <w:pPr>
        <w:pStyle w:val="Bibliography"/>
      </w:pPr>
      <w:r w:rsidRPr="00CD6650">
        <w:t xml:space="preserve">40. </w:t>
      </w:r>
      <w:r w:rsidRPr="00CD6650">
        <w:tab/>
        <w:t xml:space="preserve">Clifford Johnson; Paulose-Ram, R.; Ogden, C.L.; Carroll, M.; </w:t>
      </w:r>
      <w:proofErr w:type="spellStart"/>
      <w:r w:rsidRPr="00CD6650">
        <w:t>Kruszan</w:t>
      </w:r>
      <w:proofErr w:type="spellEnd"/>
      <w:r w:rsidRPr="00CD6650">
        <w:t xml:space="preserve">-Moran, D.; Dohrmann, S.; Curtin, L. National Health and Nutrition Examination Survey. Analytics Guidelines, 1999-2010. </w:t>
      </w:r>
      <w:r w:rsidRPr="00CD6650">
        <w:rPr>
          <w:i/>
          <w:iCs/>
        </w:rPr>
        <w:t>Vital Health Stat. Ser. 2</w:t>
      </w:r>
      <w:r w:rsidRPr="00CD6650">
        <w:t xml:space="preserve"> </w:t>
      </w:r>
      <w:r w:rsidRPr="00CD6650">
        <w:rPr>
          <w:b/>
          <w:bCs/>
        </w:rPr>
        <w:t>2013</w:t>
      </w:r>
      <w:r w:rsidRPr="00CD6650">
        <w:t>, 1–16.</w:t>
      </w:r>
    </w:p>
    <w:p w14:paraId="4F9E0B45" w14:textId="77777777" w:rsidR="00CD6650" w:rsidRPr="00CD6650" w:rsidRDefault="00CD6650" w:rsidP="00CD6650">
      <w:pPr>
        <w:pStyle w:val="Bibliography"/>
      </w:pPr>
      <w:r w:rsidRPr="00CD6650">
        <w:t xml:space="preserve">41. </w:t>
      </w:r>
      <w:r w:rsidRPr="00CD6650">
        <w:tab/>
        <w:t xml:space="preserve">Kopp, W. How Western Diet And Lifestyle Drive The Pandemic Of Obesity And Civilization Diseases. </w:t>
      </w:r>
      <w:r w:rsidRPr="00CD6650">
        <w:rPr>
          <w:i/>
          <w:iCs/>
        </w:rPr>
        <w:t xml:space="preserve">Diabetes </w:t>
      </w:r>
      <w:proofErr w:type="spellStart"/>
      <w:r w:rsidRPr="00CD6650">
        <w:rPr>
          <w:i/>
          <w:iCs/>
        </w:rPr>
        <w:t>Metab</w:t>
      </w:r>
      <w:proofErr w:type="spellEnd"/>
      <w:r w:rsidRPr="00CD6650">
        <w:rPr>
          <w:i/>
          <w:iCs/>
        </w:rPr>
        <w:t xml:space="preserve">. </w:t>
      </w:r>
      <w:proofErr w:type="spellStart"/>
      <w:r w:rsidRPr="00CD6650">
        <w:rPr>
          <w:i/>
          <w:iCs/>
        </w:rPr>
        <w:t>Syndr</w:t>
      </w:r>
      <w:proofErr w:type="spellEnd"/>
      <w:r w:rsidRPr="00CD6650">
        <w:rPr>
          <w:i/>
          <w:iCs/>
        </w:rPr>
        <w:t xml:space="preserve">. </w:t>
      </w:r>
      <w:proofErr w:type="spellStart"/>
      <w:r w:rsidRPr="00CD6650">
        <w:rPr>
          <w:i/>
          <w:iCs/>
        </w:rPr>
        <w:t>Obes</w:t>
      </w:r>
      <w:proofErr w:type="spellEnd"/>
      <w:r w:rsidRPr="00CD6650">
        <w:rPr>
          <w:i/>
          <w:iCs/>
        </w:rPr>
        <w:t xml:space="preserve">. Targets </w:t>
      </w:r>
      <w:proofErr w:type="spellStart"/>
      <w:r w:rsidRPr="00CD6650">
        <w:rPr>
          <w:i/>
          <w:iCs/>
        </w:rPr>
        <w:t>Ther</w:t>
      </w:r>
      <w:proofErr w:type="spellEnd"/>
      <w:r w:rsidRPr="00CD6650">
        <w:rPr>
          <w:i/>
          <w:iCs/>
        </w:rPr>
        <w:t>.</w:t>
      </w:r>
      <w:r w:rsidRPr="00CD6650">
        <w:t xml:space="preserve"> </w:t>
      </w:r>
      <w:r w:rsidRPr="00CD6650">
        <w:rPr>
          <w:b/>
          <w:bCs/>
        </w:rPr>
        <w:t>2019</w:t>
      </w:r>
      <w:r w:rsidRPr="00CD6650">
        <w:t xml:space="preserve">, </w:t>
      </w:r>
      <w:r w:rsidRPr="00CD6650">
        <w:rPr>
          <w:i/>
          <w:iCs/>
        </w:rPr>
        <w:t>12</w:t>
      </w:r>
      <w:r w:rsidRPr="00CD6650">
        <w:t>, 2221–2236, doi:10.2147/DMSO.S216791.</w:t>
      </w:r>
    </w:p>
    <w:p w14:paraId="7D233D04" w14:textId="77777777" w:rsidR="00CD6650" w:rsidRPr="00CD6650" w:rsidRDefault="00CD6650" w:rsidP="00CD6650">
      <w:pPr>
        <w:pStyle w:val="Bibliography"/>
      </w:pPr>
      <w:r w:rsidRPr="00CD6650">
        <w:t xml:space="preserve">42. </w:t>
      </w:r>
      <w:r w:rsidRPr="00CD6650">
        <w:tab/>
        <w:t xml:space="preserve">Azzam, A. Is the World Converging to a ‘Western Diet’? </w:t>
      </w:r>
      <w:r w:rsidRPr="00CD6650">
        <w:rPr>
          <w:i/>
          <w:iCs/>
        </w:rPr>
        <w:t xml:space="preserve">Public Health </w:t>
      </w:r>
      <w:proofErr w:type="spellStart"/>
      <w:r w:rsidRPr="00CD6650">
        <w:rPr>
          <w:i/>
          <w:iCs/>
        </w:rPr>
        <w:t>Nutr</w:t>
      </w:r>
      <w:proofErr w:type="spellEnd"/>
      <w:r w:rsidRPr="00CD6650">
        <w:rPr>
          <w:i/>
          <w:iCs/>
        </w:rPr>
        <w:t>.</w:t>
      </w:r>
      <w:r w:rsidRPr="00CD6650">
        <w:t xml:space="preserve"> </w:t>
      </w:r>
      <w:r w:rsidRPr="00CD6650">
        <w:rPr>
          <w:b/>
          <w:bCs/>
        </w:rPr>
        <w:t>2021</w:t>
      </w:r>
      <w:r w:rsidRPr="00CD6650">
        <w:t xml:space="preserve">, </w:t>
      </w:r>
      <w:r w:rsidRPr="00CD6650">
        <w:rPr>
          <w:i/>
          <w:iCs/>
        </w:rPr>
        <w:t>24</w:t>
      </w:r>
      <w:r w:rsidRPr="00CD6650">
        <w:t>, 309–317, doi:10.1017/S136898002000350X.</w:t>
      </w:r>
    </w:p>
    <w:p w14:paraId="4BE8B252" w14:textId="77777777" w:rsidR="00CD6650" w:rsidRPr="00CD6650" w:rsidRDefault="00CD6650" w:rsidP="00CD6650">
      <w:pPr>
        <w:pStyle w:val="Bibliography"/>
      </w:pPr>
      <w:r w:rsidRPr="00CD6650">
        <w:t xml:space="preserve">43. </w:t>
      </w:r>
      <w:r w:rsidRPr="00CD6650">
        <w:tab/>
        <w:t xml:space="preserve">Arthur, A.E.; Peterson, K.E.; </w:t>
      </w:r>
      <w:proofErr w:type="spellStart"/>
      <w:r w:rsidRPr="00CD6650">
        <w:t>Rozek</w:t>
      </w:r>
      <w:proofErr w:type="spellEnd"/>
      <w:r w:rsidRPr="00CD6650">
        <w:t xml:space="preserve">, L.S.; Taylor, J.M.G.; Light, E.; </w:t>
      </w:r>
      <w:proofErr w:type="spellStart"/>
      <w:r w:rsidRPr="00CD6650">
        <w:t>Chepeha</w:t>
      </w:r>
      <w:proofErr w:type="spellEnd"/>
      <w:r w:rsidRPr="00CD6650">
        <w:t xml:space="preserve">, D.B.; Hébert, J.R.; Terrell, J.E.; Wolf, G.T.; Duffy, S.A.; et al. Pretreatment Dietary Patterns, Weight Status, and Head and Neck Squamous Cell Carcinoma Prognosis. </w:t>
      </w:r>
      <w:r w:rsidRPr="00CD6650">
        <w:rPr>
          <w:i/>
          <w:iCs/>
        </w:rPr>
        <w:t xml:space="preserve">Am. J. Clin. </w:t>
      </w:r>
      <w:proofErr w:type="spellStart"/>
      <w:r w:rsidRPr="00CD6650">
        <w:rPr>
          <w:i/>
          <w:iCs/>
        </w:rPr>
        <w:t>Nutr</w:t>
      </w:r>
      <w:proofErr w:type="spellEnd"/>
      <w:r w:rsidRPr="00CD6650">
        <w:rPr>
          <w:i/>
          <w:iCs/>
        </w:rPr>
        <w:t>.</w:t>
      </w:r>
      <w:r w:rsidRPr="00CD6650">
        <w:t xml:space="preserve"> </w:t>
      </w:r>
      <w:r w:rsidRPr="00CD6650">
        <w:rPr>
          <w:b/>
          <w:bCs/>
        </w:rPr>
        <w:t>2013</w:t>
      </w:r>
      <w:r w:rsidRPr="00CD6650">
        <w:t xml:space="preserve">, </w:t>
      </w:r>
      <w:r w:rsidRPr="00CD6650">
        <w:rPr>
          <w:i/>
          <w:iCs/>
        </w:rPr>
        <w:t>97</w:t>
      </w:r>
      <w:r w:rsidRPr="00CD6650">
        <w:t>, 360–368, doi:10.3945/ajcn.112.044859.</w:t>
      </w:r>
    </w:p>
    <w:p w14:paraId="390DD4F9" w14:textId="77777777" w:rsidR="00CD6650" w:rsidRPr="00CD6650" w:rsidRDefault="00CD6650" w:rsidP="00CD6650">
      <w:pPr>
        <w:pStyle w:val="Bibliography"/>
      </w:pPr>
      <w:r w:rsidRPr="00CD6650">
        <w:t xml:space="preserve">44. </w:t>
      </w:r>
      <w:r w:rsidRPr="00CD6650">
        <w:tab/>
        <w:t xml:space="preserve">Gundersen, C.; </w:t>
      </w:r>
      <w:proofErr w:type="spellStart"/>
      <w:r w:rsidRPr="00CD6650">
        <w:t>Ziliak</w:t>
      </w:r>
      <w:proofErr w:type="spellEnd"/>
      <w:r w:rsidRPr="00CD6650">
        <w:t xml:space="preserve">, J.P. Food Insecurity And Health Outcomes. </w:t>
      </w:r>
      <w:r w:rsidRPr="00CD6650">
        <w:rPr>
          <w:i/>
          <w:iCs/>
        </w:rPr>
        <w:t xml:space="preserve">Health </w:t>
      </w:r>
      <w:proofErr w:type="spellStart"/>
      <w:r w:rsidRPr="00CD6650">
        <w:rPr>
          <w:i/>
          <w:iCs/>
        </w:rPr>
        <w:t>Aff</w:t>
      </w:r>
      <w:proofErr w:type="spellEnd"/>
      <w:r w:rsidRPr="00CD6650">
        <w:rPr>
          <w:i/>
          <w:iCs/>
        </w:rPr>
        <w:t>. (Millwood)</w:t>
      </w:r>
      <w:r w:rsidRPr="00CD6650">
        <w:t xml:space="preserve"> </w:t>
      </w:r>
      <w:r w:rsidRPr="00CD6650">
        <w:rPr>
          <w:b/>
          <w:bCs/>
        </w:rPr>
        <w:t>2015</w:t>
      </w:r>
      <w:r w:rsidRPr="00CD6650">
        <w:t xml:space="preserve">, </w:t>
      </w:r>
      <w:r w:rsidRPr="00CD6650">
        <w:rPr>
          <w:i/>
          <w:iCs/>
        </w:rPr>
        <w:t>34</w:t>
      </w:r>
      <w:r w:rsidRPr="00CD6650">
        <w:t>, 1830–1839, doi:10.1377/hlthaff.2015.0645.</w:t>
      </w:r>
    </w:p>
    <w:p w14:paraId="62B01E7C" w14:textId="77777777" w:rsidR="00CD6650" w:rsidRPr="00CD6650" w:rsidRDefault="00CD6650" w:rsidP="00CD6650">
      <w:pPr>
        <w:pStyle w:val="Bibliography"/>
      </w:pPr>
      <w:r w:rsidRPr="00CD6650">
        <w:t xml:space="preserve">45. </w:t>
      </w:r>
      <w:r w:rsidRPr="00CD6650">
        <w:tab/>
        <w:t xml:space="preserve">Zhao, J.; Li, Z.; Gao, Q.; Zhao, H.; Chen, S.; Huang, L.; Wang, W.; Wang, T. A Review of Statistical Methods for Dietary Pattern Analysis. </w:t>
      </w:r>
      <w:proofErr w:type="spellStart"/>
      <w:r w:rsidRPr="00CD6650">
        <w:rPr>
          <w:i/>
          <w:iCs/>
        </w:rPr>
        <w:t>Nutr</w:t>
      </w:r>
      <w:proofErr w:type="spellEnd"/>
      <w:r w:rsidRPr="00CD6650">
        <w:rPr>
          <w:i/>
          <w:iCs/>
        </w:rPr>
        <w:t>. J.</w:t>
      </w:r>
      <w:r w:rsidRPr="00CD6650">
        <w:t xml:space="preserve"> </w:t>
      </w:r>
      <w:r w:rsidRPr="00CD6650">
        <w:rPr>
          <w:b/>
          <w:bCs/>
        </w:rPr>
        <w:t>2021</w:t>
      </w:r>
      <w:r w:rsidRPr="00CD6650">
        <w:t xml:space="preserve">, </w:t>
      </w:r>
      <w:r w:rsidRPr="00CD6650">
        <w:rPr>
          <w:i/>
          <w:iCs/>
        </w:rPr>
        <w:t>20</w:t>
      </w:r>
      <w:r w:rsidRPr="00CD6650">
        <w:t>, 37, doi:10.1186/s12937-021-00692-7.</w:t>
      </w:r>
    </w:p>
    <w:p w14:paraId="198E6692" w14:textId="77777777" w:rsidR="00CD6650" w:rsidRPr="00CD6650" w:rsidRDefault="00CD6650" w:rsidP="00CD6650">
      <w:pPr>
        <w:pStyle w:val="Bibliography"/>
      </w:pPr>
      <w:r w:rsidRPr="00CD6650">
        <w:t xml:space="preserve">46. </w:t>
      </w:r>
      <w:r w:rsidRPr="00CD6650">
        <w:tab/>
      </w:r>
      <w:proofErr w:type="spellStart"/>
      <w:r w:rsidRPr="00CD6650">
        <w:t>McEligot</w:t>
      </w:r>
      <w:proofErr w:type="spellEnd"/>
      <w:r w:rsidRPr="00CD6650">
        <w:t xml:space="preserve">, A.J.; </w:t>
      </w:r>
      <w:proofErr w:type="spellStart"/>
      <w:r w:rsidRPr="00CD6650">
        <w:t>Poynor</w:t>
      </w:r>
      <w:proofErr w:type="spellEnd"/>
      <w:r w:rsidRPr="00CD6650">
        <w:t xml:space="preserve">, V.; Sharma, R.; </w:t>
      </w:r>
      <w:proofErr w:type="spellStart"/>
      <w:r w:rsidRPr="00CD6650">
        <w:t>Panangadan</w:t>
      </w:r>
      <w:proofErr w:type="spellEnd"/>
      <w:r w:rsidRPr="00CD6650">
        <w:t xml:space="preserve">, A. Logistic LASSO Regression for Dietary Intakes and Breast Cancer. </w:t>
      </w:r>
      <w:r w:rsidRPr="00CD6650">
        <w:rPr>
          <w:i/>
          <w:iCs/>
        </w:rPr>
        <w:t>Nutrients</w:t>
      </w:r>
      <w:r w:rsidRPr="00CD6650">
        <w:t xml:space="preserve"> </w:t>
      </w:r>
      <w:r w:rsidRPr="00CD6650">
        <w:rPr>
          <w:b/>
          <w:bCs/>
        </w:rPr>
        <w:t>2020</w:t>
      </w:r>
      <w:r w:rsidRPr="00CD6650">
        <w:t xml:space="preserve">, </w:t>
      </w:r>
      <w:r w:rsidRPr="00CD6650">
        <w:rPr>
          <w:i/>
          <w:iCs/>
        </w:rPr>
        <w:t>12</w:t>
      </w:r>
      <w:r w:rsidRPr="00CD6650">
        <w:t>, 2652, doi:10.3390/nu12092652.</w:t>
      </w:r>
    </w:p>
    <w:p w14:paraId="0701BB9F" w14:textId="77777777" w:rsidR="00CD6650" w:rsidRPr="00CD6650" w:rsidRDefault="00CD6650" w:rsidP="00CD6650">
      <w:pPr>
        <w:pStyle w:val="Bibliography"/>
      </w:pPr>
      <w:r w:rsidRPr="00CD6650">
        <w:t xml:space="preserve">47. </w:t>
      </w:r>
      <w:r w:rsidRPr="00CD6650">
        <w:tab/>
        <w:t xml:space="preserve">Zhang, F.; </w:t>
      </w:r>
      <w:proofErr w:type="spellStart"/>
      <w:r w:rsidRPr="00CD6650">
        <w:t>Tapera</w:t>
      </w:r>
      <w:proofErr w:type="spellEnd"/>
      <w:r w:rsidRPr="00CD6650">
        <w:t xml:space="preserve">, T.M.; Gou, J. Application of a New Dietary Pattern Analysis Method in Nutritional Epidemiology. </w:t>
      </w:r>
      <w:r w:rsidRPr="00CD6650">
        <w:rPr>
          <w:i/>
          <w:iCs/>
        </w:rPr>
        <w:t xml:space="preserve">BMC Med. Res. </w:t>
      </w:r>
      <w:proofErr w:type="spellStart"/>
      <w:r w:rsidRPr="00CD6650">
        <w:rPr>
          <w:i/>
          <w:iCs/>
        </w:rPr>
        <w:t>Methodol</w:t>
      </w:r>
      <w:proofErr w:type="spellEnd"/>
      <w:r w:rsidRPr="00CD6650">
        <w:rPr>
          <w:i/>
          <w:iCs/>
        </w:rPr>
        <w:t>.</w:t>
      </w:r>
      <w:r w:rsidRPr="00CD6650">
        <w:t xml:space="preserve"> </w:t>
      </w:r>
      <w:r w:rsidRPr="00CD6650">
        <w:rPr>
          <w:b/>
          <w:bCs/>
        </w:rPr>
        <w:t>2018</w:t>
      </w:r>
      <w:r w:rsidRPr="00CD6650">
        <w:t xml:space="preserve">, </w:t>
      </w:r>
      <w:r w:rsidRPr="00CD6650">
        <w:rPr>
          <w:i/>
          <w:iCs/>
        </w:rPr>
        <w:t>18</w:t>
      </w:r>
      <w:r w:rsidRPr="00CD6650">
        <w:t>, 119, doi:10.1186/s12874-018-0585-8.</w:t>
      </w:r>
    </w:p>
    <w:p w14:paraId="6887684C" w14:textId="77777777" w:rsidR="00CD6650" w:rsidRPr="00CD6650" w:rsidRDefault="00CD6650" w:rsidP="00CD6650">
      <w:pPr>
        <w:pStyle w:val="Bibliography"/>
      </w:pPr>
      <w:r w:rsidRPr="00CD6650">
        <w:t xml:space="preserve">48. </w:t>
      </w:r>
      <w:r w:rsidRPr="00CD6650">
        <w:tab/>
        <w:t xml:space="preserve">Hoffmann, K. Application of a New Statistical Method to Derive Dietary Patterns in Nutritional Epidemiology. </w:t>
      </w:r>
      <w:r w:rsidRPr="00CD6650">
        <w:rPr>
          <w:i/>
          <w:iCs/>
        </w:rPr>
        <w:t>Am. J. Epidemiol.</w:t>
      </w:r>
      <w:r w:rsidRPr="00CD6650">
        <w:t xml:space="preserve"> </w:t>
      </w:r>
      <w:r w:rsidRPr="00CD6650">
        <w:rPr>
          <w:b/>
          <w:bCs/>
        </w:rPr>
        <w:t>2004</w:t>
      </w:r>
      <w:r w:rsidRPr="00CD6650">
        <w:t xml:space="preserve">, </w:t>
      </w:r>
      <w:r w:rsidRPr="00CD6650">
        <w:rPr>
          <w:i/>
          <w:iCs/>
        </w:rPr>
        <w:t>159</w:t>
      </w:r>
      <w:r w:rsidRPr="00CD6650">
        <w:t>, 935–944, doi:10.1093/</w:t>
      </w:r>
      <w:proofErr w:type="spellStart"/>
      <w:r w:rsidRPr="00CD6650">
        <w:t>aje</w:t>
      </w:r>
      <w:proofErr w:type="spellEnd"/>
      <w:r w:rsidRPr="00CD6650">
        <w:t>/kwh134.</w:t>
      </w:r>
    </w:p>
    <w:p w14:paraId="2DB92BE3" w14:textId="77777777" w:rsidR="00CD6650" w:rsidRPr="00CD6650" w:rsidRDefault="00CD6650" w:rsidP="00CD6650">
      <w:pPr>
        <w:pStyle w:val="Bibliography"/>
      </w:pPr>
      <w:r w:rsidRPr="00CD6650">
        <w:lastRenderedPageBreak/>
        <w:t xml:space="preserve">49. </w:t>
      </w:r>
      <w:r w:rsidRPr="00CD6650">
        <w:tab/>
        <w:t xml:space="preserve">Newby, P.K.; Tucker, K.L. Empirically Derived Eating Patterns Using Factor or Cluster Analysis: A Review. </w:t>
      </w:r>
      <w:proofErr w:type="spellStart"/>
      <w:r w:rsidRPr="00CD6650">
        <w:rPr>
          <w:i/>
          <w:iCs/>
        </w:rPr>
        <w:t>Nutr</w:t>
      </w:r>
      <w:proofErr w:type="spellEnd"/>
      <w:r w:rsidRPr="00CD6650">
        <w:rPr>
          <w:i/>
          <w:iCs/>
        </w:rPr>
        <w:t>. Rev.</w:t>
      </w:r>
      <w:r w:rsidRPr="00CD6650">
        <w:t xml:space="preserve"> </w:t>
      </w:r>
      <w:r w:rsidRPr="00CD6650">
        <w:rPr>
          <w:b/>
          <w:bCs/>
        </w:rPr>
        <w:t>2004</w:t>
      </w:r>
      <w:r w:rsidRPr="00CD6650">
        <w:t xml:space="preserve">, </w:t>
      </w:r>
      <w:r w:rsidRPr="00CD6650">
        <w:rPr>
          <w:i/>
          <w:iCs/>
        </w:rPr>
        <w:t>62</w:t>
      </w:r>
      <w:r w:rsidRPr="00CD6650">
        <w:t>, 177–203, doi:10.1111/j.1753-4887.2004.tb00040.x.</w:t>
      </w:r>
    </w:p>
    <w:p w14:paraId="33D57C1B" w14:textId="77777777" w:rsidR="00CD6650" w:rsidRPr="00CD6650" w:rsidRDefault="00CD6650" w:rsidP="00CD6650">
      <w:pPr>
        <w:pStyle w:val="Bibliography"/>
      </w:pPr>
      <w:r w:rsidRPr="00CD6650">
        <w:t xml:space="preserve">50. </w:t>
      </w:r>
      <w:r w:rsidRPr="00CD6650">
        <w:tab/>
        <w:t xml:space="preserve">Zou, H.; Hastie, T. Regularization and Variable Selection via the Elastic Net. </w:t>
      </w:r>
      <w:r w:rsidRPr="00CD6650">
        <w:rPr>
          <w:i/>
          <w:iCs/>
        </w:rPr>
        <w:t xml:space="preserve">J. R. Stat. Soc. Ser. B Stat. </w:t>
      </w:r>
      <w:proofErr w:type="spellStart"/>
      <w:r w:rsidRPr="00CD6650">
        <w:rPr>
          <w:i/>
          <w:iCs/>
        </w:rPr>
        <w:t>Methodol</w:t>
      </w:r>
      <w:proofErr w:type="spellEnd"/>
      <w:r w:rsidRPr="00CD6650">
        <w:rPr>
          <w:i/>
          <w:iCs/>
        </w:rPr>
        <w:t>.</w:t>
      </w:r>
      <w:r w:rsidRPr="00CD6650">
        <w:t xml:space="preserve"> </w:t>
      </w:r>
      <w:r w:rsidRPr="00CD6650">
        <w:rPr>
          <w:b/>
          <w:bCs/>
        </w:rPr>
        <w:t>2005</w:t>
      </w:r>
      <w:r w:rsidRPr="00CD6650">
        <w:t xml:space="preserve">, </w:t>
      </w:r>
      <w:r w:rsidRPr="00CD6650">
        <w:rPr>
          <w:i/>
          <w:iCs/>
        </w:rPr>
        <w:t>67</w:t>
      </w:r>
      <w:r w:rsidRPr="00CD6650">
        <w:t>, 301–320, doi:10.1111/j.1467-9868.2005.00503.x.</w:t>
      </w:r>
    </w:p>
    <w:p w14:paraId="2006ED14" w14:textId="77777777" w:rsidR="00CD6650" w:rsidRPr="00CD6650" w:rsidRDefault="00CD6650" w:rsidP="00CD6650">
      <w:pPr>
        <w:pStyle w:val="Bibliography"/>
      </w:pPr>
      <w:r w:rsidRPr="00CD6650">
        <w:t xml:space="preserve">51. </w:t>
      </w:r>
      <w:r w:rsidRPr="00CD6650">
        <w:tab/>
        <w:t xml:space="preserve">Boyle, T.; </w:t>
      </w:r>
      <w:proofErr w:type="spellStart"/>
      <w:r w:rsidRPr="00CD6650">
        <w:t>Fritschi</w:t>
      </w:r>
      <w:proofErr w:type="spellEnd"/>
      <w:r w:rsidRPr="00CD6650">
        <w:t xml:space="preserve">, L.; </w:t>
      </w:r>
      <w:proofErr w:type="spellStart"/>
      <w:r w:rsidRPr="00CD6650">
        <w:t>Platell</w:t>
      </w:r>
      <w:proofErr w:type="spellEnd"/>
      <w:r w:rsidRPr="00CD6650">
        <w:t xml:space="preserve">, C.; Heyworth, J. Lifestyle Factors Associated with Survival after Colorectal Cancer Diagnosis. </w:t>
      </w:r>
      <w:r w:rsidRPr="00CD6650">
        <w:rPr>
          <w:i/>
          <w:iCs/>
        </w:rPr>
        <w:t>Br. J. Cancer</w:t>
      </w:r>
      <w:r w:rsidRPr="00CD6650">
        <w:t xml:space="preserve"> </w:t>
      </w:r>
      <w:r w:rsidRPr="00CD6650">
        <w:rPr>
          <w:b/>
          <w:bCs/>
        </w:rPr>
        <w:t>2013</w:t>
      </w:r>
      <w:r w:rsidRPr="00CD6650">
        <w:t xml:space="preserve">, </w:t>
      </w:r>
      <w:r w:rsidRPr="00CD6650">
        <w:rPr>
          <w:i/>
          <w:iCs/>
        </w:rPr>
        <w:t>109</w:t>
      </w:r>
      <w:r w:rsidRPr="00CD6650">
        <w:t>, 814–822, doi:10.1038/bjc.2013.310.</w:t>
      </w:r>
    </w:p>
    <w:p w14:paraId="44C1E6DE" w14:textId="77777777" w:rsidR="00CD6650" w:rsidRPr="00CD6650" w:rsidRDefault="00CD6650" w:rsidP="00CD6650">
      <w:pPr>
        <w:pStyle w:val="Bibliography"/>
      </w:pPr>
      <w:r w:rsidRPr="00CD6650">
        <w:t xml:space="preserve">52. </w:t>
      </w:r>
      <w:r w:rsidRPr="00CD6650">
        <w:tab/>
        <w:t xml:space="preserve">Lam, T.K.; Cross, A.J.; Freedman, N.; Park, Y.; Hollenbeck, A.R.; </w:t>
      </w:r>
      <w:proofErr w:type="spellStart"/>
      <w:r w:rsidRPr="00CD6650">
        <w:t>Schatzkin</w:t>
      </w:r>
      <w:proofErr w:type="spellEnd"/>
      <w:r w:rsidRPr="00CD6650">
        <w:t xml:space="preserve">, A.; </w:t>
      </w:r>
      <w:proofErr w:type="spellStart"/>
      <w:r w:rsidRPr="00CD6650">
        <w:t>Abnet</w:t>
      </w:r>
      <w:proofErr w:type="spellEnd"/>
      <w:r w:rsidRPr="00CD6650">
        <w:t xml:space="preserve">, C. Dietary Fiber and Grain Consumption in Relation to Head and Neck Cancer in the NIH-AARP Diet and Health Study. </w:t>
      </w:r>
      <w:r w:rsidRPr="00CD6650">
        <w:rPr>
          <w:i/>
          <w:iCs/>
        </w:rPr>
        <w:t>Cancer Causes Control CCC</w:t>
      </w:r>
      <w:r w:rsidRPr="00CD6650">
        <w:t xml:space="preserve"> </w:t>
      </w:r>
      <w:r w:rsidRPr="00CD6650">
        <w:rPr>
          <w:b/>
          <w:bCs/>
        </w:rPr>
        <w:t>2011</w:t>
      </w:r>
      <w:r w:rsidRPr="00CD6650">
        <w:t xml:space="preserve">, </w:t>
      </w:r>
      <w:r w:rsidRPr="00CD6650">
        <w:rPr>
          <w:i/>
          <w:iCs/>
        </w:rPr>
        <w:t>22</w:t>
      </w:r>
      <w:r w:rsidRPr="00CD6650">
        <w:t>, 1405–1414, doi:10.1007/s10552-011-9813-9.</w:t>
      </w:r>
    </w:p>
    <w:p w14:paraId="5DC29AE1" w14:textId="77777777" w:rsidR="00CD6650" w:rsidRPr="00CD6650" w:rsidRDefault="00CD6650" w:rsidP="00CD6650">
      <w:pPr>
        <w:pStyle w:val="Bibliography"/>
      </w:pPr>
      <w:r w:rsidRPr="00CD6650">
        <w:t xml:space="preserve">53. </w:t>
      </w:r>
      <w:r w:rsidRPr="00CD6650">
        <w:tab/>
        <w:t xml:space="preserve">Kim, S.-E.; Paik, H.Y.; Yoon, H.; Lee, J.E.; Kim, N.; Sung, M.-K. Sex- and Gender-Specific Disparities in Colorectal Cancer Risk. </w:t>
      </w:r>
      <w:r w:rsidRPr="00CD6650">
        <w:rPr>
          <w:i/>
          <w:iCs/>
        </w:rPr>
        <w:t>World J. Gastroenterol.</w:t>
      </w:r>
      <w:r w:rsidRPr="00CD6650">
        <w:t xml:space="preserve"> </w:t>
      </w:r>
      <w:r w:rsidRPr="00CD6650">
        <w:rPr>
          <w:b/>
          <w:bCs/>
        </w:rPr>
        <w:t>2015</w:t>
      </w:r>
      <w:r w:rsidRPr="00CD6650">
        <w:t xml:space="preserve">, </w:t>
      </w:r>
      <w:r w:rsidRPr="00CD6650">
        <w:rPr>
          <w:i/>
          <w:iCs/>
        </w:rPr>
        <w:t>21</w:t>
      </w:r>
      <w:r w:rsidRPr="00CD6650">
        <w:t>, 5167–5175, doi:10.3748/wjg.v21.i17.5167.</w:t>
      </w:r>
    </w:p>
    <w:p w14:paraId="0DBC877A" w14:textId="77777777" w:rsidR="00CD6650" w:rsidRPr="00CD6650" w:rsidRDefault="00CD6650" w:rsidP="00CD6650">
      <w:pPr>
        <w:pStyle w:val="Bibliography"/>
      </w:pPr>
      <w:r w:rsidRPr="00CD6650">
        <w:t xml:space="preserve">54. </w:t>
      </w:r>
      <w:r w:rsidRPr="00CD6650">
        <w:tab/>
        <w:t xml:space="preserve">Seitz, H.K.; </w:t>
      </w:r>
      <w:proofErr w:type="spellStart"/>
      <w:r w:rsidRPr="00CD6650">
        <w:t>Egerer</w:t>
      </w:r>
      <w:proofErr w:type="spellEnd"/>
      <w:r w:rsidRPr="00CD6650">
        <w:t xml:space="preserve">, G.; </w:t>
      </w:r>
      <w:proofErr w:type="spellStart"/>
      <w:r w:rsidRPr="00CD6650">
        <w:t>Simanowski</w:t>
      </w:r>
      <w:proofErr w:type="spellEnd"/>
      <w:r w:rsidRPr="00CD6650">
        <w:t xml:space="preserve">, U.A.; </w:t>
      </w:r>
      <w:proofErr w:type="spellStart"/>
      <w:r w:rsidRPr="00CD6650">
        <w:t>Waldherr</w:t>
      </w:r>
      <w:proofErr w:type="spellEnd"/>
      <w:r w:rsidRPr="00CD6650">
        <w:t xml:space="preserve">, R.; </w:t>
      </w:r>
      <w:proofErr w:type="spellStart"/>
      <w:r w:rsidRPr="00CD6650">
        <w:t>Eckey</w:t>
      </w:r>
      <w:proofErr w:type="spellEnd"/>
      <w:r w:rsidRPr="00CD6650">
        <w:t xml:space="preserve">, R.; Agarwal, D.P.; </w:t>
      </w:r>
      <w:proofErr w:type="spellStart"/>
      <w:r w:rsidRPr="00CD6650">
        <w:t>Goedde</w:t>
      </w:r>
      <w:proofErr w:type="spellEnd"/>
      <w:r w:rsidRPr="00CD6650">
        <w:t xml:space="preserve">, H.W.; von Wartburg, J.P. Human Gastric Alcohol Dehydrogenase Activity: Effect of Age, Sex, and Alcoholism. </w:t>
      </w:r>
      <w:r w:rsidRPr="00CD6650">
        <w:rPr>
          <w:i/>
          <w:iCs/>
        </w:rPr>
        <w:t>Gut</w:t>
      </w:r>
      <w:r w:rsidRPr="00CD6650">
        <w:t xml:space="preserve"> </w:t>
      </w:r>
      <w:r w:rsidRPr="00CD6650">
        <w:rPr>
          <w:b/>
          <w:bCs/>
        </w:rPr>
        <w:t>1993</w:t>
      </w:r>
      <w:r w:rsidRPr="00CD6650">
        <w:t xml:space="preserve">, </w:t>
      </w:r>
      <w:r w:rsidRPr="00CD6650">
        <w:rPr>
          <w:i/>
          <w:iCs/>
        </w:rPr>
        <w:t>34</w:t>
      </w:r>
      <w:r w:rsidRPr="00CD6650">
        <w:t>, 1433–1437, doi:10.1136/gut.34.10.1433.</w:t>
      </w:r>
    </w:p>
    <w:p w14:paraId="14A60FB7" w14:textId="77777777" w:rsidR="00CD6650" w:rsidRPr="00CD6650" w:rsidRDefault="00CD6650" w:rsidP="00CD6650">
      <w:pPr>
        <w:pStyle w:val="Bibliography"/>
      </w:pPr>
      <w:r w:rsidRPr="00CD6650">
        <w:t xml:space="preserve">55. </w:t>
      </w:r>
      <w:r w:rsidRPr="00CD6650">
        <w:tab/>
        <w:t xml:space="preserve">Patel, K.G.; </w:t>
      </w:r>
      <w:proofErr w:type="spellStart"/>
      <w:r w:rsidRPr="00CD6650">
        <w:t>Borno</w:t>
      </w:r>
      <w:proofErr w:type="spellEnd"/>
      <w:r w:rsidRPr="00CD6650">
        <w:t xml:space="preserve">, H.T.; Seligman, H.K. Food Insecurity Screening: A Missing Piece in Cancer Management. </w:t>
      </w:r>
      <w:r w:rsidRPr="00CD6650">
        <w:rPr>
          <w:i/>
          <w:iCs/>
        </w:rPr>
        <w:t>Cancer</w:t>
      </w:r>
      <w:r w:rsidRPr="00CD6650">
        <w:t xml:space="preserve"> </w:t>
      </w:r>
      <w:r w:rsidRPr="00CD6650">
        <w:rPr>
          <w:b/>
          <w:bCs/>
        </w:rPr>
        <w:t>2019</w:t>
      </w:r>
      <w:r w:rsidRPr="00CD6650">
        <w:t xml:space="preserve">, </w:t>
      </w:r>
      <w:r w:rsidRPr="00CD6650">
        <w:rPr>
          <w:i/>
          <w:iCs/>
        </w:rPr>
        <w:t>125</w:t>
      </w:r>
      <w:r w:rsidRPr="00CD6650">
        <w:t>, 3494–3501, doi:10.1002/cncr.32291.</w:t>
      </w:r>
    </w:p>
    <w:p w14:paraId="41B5A264" w14:textId="77777777" w:rsidR="00CD6650" w:rsidRPr="00CD6650" w:rsidRDefault="00CD6650" w:rsidP="00CD6650">
      <w:pPr>
        <w:pStyle w:val="Bibliography"/>
      </w:pPr>
      <w:r w:rsidRPr="00CD6650">
        <w:t xml:space="preserve">56. </w:t>
      </w:r>
      <w:r w:rsidRPr="00CD6650">
        <w:tab/>
      </w:r>
      <w:proofErr w:type="spellStart"/>
      <w:r w:rsidRPr="00CD6650">
        <w:t>Gany</w:t>
      </w:r>
      <w:proofErr w:type="spellEnd"/>
      <w:r w:rsidRPr="00CD6650">
        <w:t xml:space="preserve">, F.; Lee, T.; Ramirez, J.; Massie, D.; Moran, A.; Crist, M.; McNish, T.; Winkel, G.; </w:t>
      </w:r>
      <w:proofErr w:type="spellStart"/>
      <w:r w:rsidRPr="00CD6650">
        <w:t>Leng</w:t>
      </w:r>
      <w:proofErr w:type="spellEnd"/>
      <w:r w:rsidRPr="00CD6650">
        <w:t xml:space="preserve">, J.C.F. Do Our Patients Have Enough to Eat?: Food Insecurity among Urban Low-Income Cancer Patients. </w:t>
      </w:r>
      <w:r w:rsidRPr="00CD6650">
        <w:rPr>
          <w:i/>
          <w:iCs/>
        </w:rPr>
        <w:t>J. Health Care Poor Underserved</w:t>
      </w:r>
      <w:r w:rsidRPr="00CD6650">
        <w:t xml:space="preserve"> </w:t>
      </w:r>
      <w:r w:rsidRPr="00CD6650">
        <w:rPr>
          <w:b/>
          <w:bCs/>
        </w:rPr>
        <w:t>2014</w:t>
      </w:r>
      <w:r w:rsidRPr="00CD6650">
        <w:t xml:space="preserve">, </w:t>
      </w:r>
      <w:r w:rsidRPr="00CD6650">
        <w:rPr>
          <w:i/>
          <w:iCs/>
        </w:rPr>
        <w:t>25</w:t>
      </w:r>
      <w:r w:rsidRPr="00CD6650">
        <w:t>, 1153–1168, doi:10.1353/hpu.2014.0145.</w:t>
      </w:r>
    </w:p>
    <w:p w14:paraId="7023B808" w14:textId="77777777" w:rsidR="00CD6650" w:rsidRPr="00CD6650" w:rsidRDefault="00CD6650" w:rsidP="00CD6650">
      <w:pPr>
        <w:pStyle w:val="Bibliography"/>
      </w:pPr>
      <w:r w:rsidRPr="00CD6650">
        <w:t xml:space="preserve">57. </w:t>
      </w:r>
      <w:r w:rsidRPr="00CD6650">
        <w:tab/>
      </w:r>
      <w:proofErr w:type="spellStart"/>
      <w:r w:rsidRPr="00CD6650">
        <w:t>Gany</w:t>
      </w:r>
      <w:proofErr w:type="spellEnd"/>
      <w:r w:rsidRPr="00CD6650">
        <w:t xml:space="preserve">, F.; Bari, S.; Crist, M.; Moran, A.; Rastogi, N.; </w:t>
      </w:r>
      <w:proofErr w:type="spellStart"/>
      <w:r w:rsidRPr="00CD6650">
        <w:t>Leng</w:t>
      </w:r>
      <w:proofErr w:type="spellEnd"/>
      <w:r w:rsidRPr="00CD6650">
        <w:t xml:space="preserve">, J. Food Insecurity: Limitations of Emergency Food Resources for Our Patients. </w:t>
      </w:r>
      <w:r w:rsidRPr="00CD6650">
        <w:rPr>
          <w:i/>
          <w:iCs/>
        </w:rPr>
        <w:t>J. Urban Health Bull. N. Y. Acad. Med.</w:t>
      </w:r>
      <w:r w:rsidRPr="00CD6650">
        <w:t xml:space="preserve"> </w:t>
      </w:r>
      <w:r w:rsidRPr="00CD6650">
        <w:rPr>
          <w:b/>
          <w:bCs/>
        </w:rPr>
        <w:t>2013</w:t>
      </w:r>
      <w:r w:rsidRPr="00CD6650">
        <w:t xml:space="preserve">, </w:t>
      </w:r>
      <w:r w:rsidRPr="00CD6650">
        <w:rPr>
          <w:i/>
          <w:iCs/>
        </w:rPr>
        <w:t>90</w:t>
      </w:r>
      <w:r w:rsidRPr="00CD6650">
        <w:t>, 552–558, doi:10.1007/s11524-012-9750-2.</w:t>
      </w:r>
    </w:p>
    <w:p w14:paraId="255805B7" w14:textId="77777777" w:rsidR="00CD6650" w:rsidRPr="00CD6650" w:rsidRDefault="00CD6650" w:rsidP="00CD6650">
      <w:pPr>
        <w:pStyle w:val="Bibliography"/>
      </w:pPr>
      <w:r w:rsidRPr="00CD6650">
        <w:t xml:space="preserve">58. </w:t>
      </w:r>
      <w:r w:rsidRPr="00CD6650">
        <w:tab/>
        <w:t xml:space="preserve">Hu, F.B. Dietary Pattern Analysis: A New Direction in Nutritional Epidemiology. </w:t>
      </w:r>
      <w:proofErr w:type="spellStart"/>
      <w:r w:rsidRPr="00CD6650">
        <w:rPr>
          <w:i/>
          <w:iCs/>
        </w:rPr>
        <w:t>Curr</w:t>
      </w:r>
      <w:proofErr w:type="spellEnd"/>
      <w:r w:rsidRPr="00CD6650">
        <w:rPr>
          <w:i/>
          <w:iCs/>
        </w:rPr>
        <w:t xml:space="preserve">. </w:t>
      </w:r>
      <w:proofErr w:type="spellStart"/>
      <w:r w:rsidRPr="00CD6650">
        <w:rPr>
          <w:i/>
          <w:iCs/>
        </w:rPr>
        <w:t>Opin</w:t>
      </w:r>
      <w:proofErr w:type="spellEnd"/>
      <w:r w:rsidRPr="00CD6650">
        <w:rPr>
          <w:i/>
          <w:iCs/>
        </w:rPr>
        <w:t xml:space="preserve">. </w:t>
      </w:r>
      <w:proofErr w:type="spellStart"/>
      <w:r w:rsidRPr="00CD6650">
        <w:rPr>
          <w:i/>
          <w:iCs/>
        </w:rPr>
        <w:t>Lipidol</w:t>
      </w:r>
      <w:proofErr w:type="spellEnd"/>
      <w:r w:rsidRPr="00CD6650">
        <w:rPr>
          <w:i/>
          <w:iCs/>
        </w:rPr>
        <w:t>.</w:t>
      </w:r>
      <w:r w:rsidRPr="00CD6650">
        <w:t xml:space="preserve"> </w:t>
      </w:r>
      <w:r w:rsidRPr="00CD6650">
        <w:rPr>
          <w:b/>
          <w:bCs/>
        </w:rPr>
        <w:t>2002</w:t>
      </w:r>
      <w:r w:rsidRPr="00CD6650">
        <w:t xml:space="preserve">, </w:t>
      </w:r>
      <w:r w:rsidRPr="00CD6650">
        <w:rPr>
          <w:i/>
          <w:iCs/>
        </w:rPr>
        <w:t>13</w:t>
      </w:r>
      <w:r w:rsidRPr="00CD6650">
        <w:t>, 3–9, doi:10.1097/00041433-200202000-00002.</w:t>
      </w:r>
    </w:p>
    <w:p w14:paraId="3CE00C3B" w14:textId="77777777" w:rsidR="00CD6650" w:rsidRPr="00CD6650" w:rsidRDefault="00CD6650" w:rsidP="00CD6650">
      <w:pPr>
        <w:pStyle w:val="Bibliography"/>
      </w:pPr>
      <w:r w:rsidRPr="00CD6650">
        <w:t xml:space="preserve">59. </w:t>
      </w:r>
      <w:r w:rsidRPr="00CD6650">
        <w:tab/>
        <w:t xml:space="preserve">Ward, E.; Jemal, A.; </w:t>
      </w:r>
      <w:proofErr w:type="spellStart"/>
      <w:r w:rsidRPr="00CD6650">
        <w:t>Cokkinides</w:t>
      </w:r>
      <w:proofErr w:type="spellEnd"/>
      <w:r w:rsidRPr="00CD6650">
        <w:t xml:space="preserve">, V.; Singh, G.K.; </w:t>
      </w:r>
      <w:proofErr w:type="spellStart"/>
      <w:r w:rsidRPr="00CD6650">
        <w:t>Cardinez</w:t>
      </w:r>
      <w:proofErr w:type="spellEnd"/>
      <w:r w:rsidRPr="00CD6650">
        <w:t xml:space="preserve">, C.; Ghafoor, A.; Thun, M. Cancer Disparities by Race/Ethnicity and Socioeconomic Status. </w:t>
      </w:r>
      <w:r w:rsidRPr="00CD6650">
        <w:rPr>
          <w:i/>
          <w:iCs/>
        </w:rPr>
        <w:t>CA. Cancer J. Clin.</w:t>
      </w:r>
      <w:r w:rsidRPr="00CD6650">
        <w:t xml:space="preserve"> </w:t>
      </w:r>
      <w:r w:rsidRPr="00CD6650">
        <w:rPr>
          <w:b/>
          <w:bCs/>
        </w:rPr>
        <w:t>2004</w:t>
      </w:r>
      <w:r w:rsidRPr="00CD6650">
        <w:t xml:space="preserve">, </w:t>
      </w:r>
      <w:r w:rsidRPr="00CD6650">
        <w:rPr>
          <w:i/>
          <w:iCs/>
        </w:rPr>
        <w:t>54</w:t>
      </w:r>
      <w:r w:rsidRPr="00CD6650">
        <w:t>, 78–93, doi:10.3322/canjclin.54.2.78.</w:t>
      </w:r>
    </w:p>
    <w:p w14:paraId="7A420999" w14:textId="77777777" w:rsidR="00CD6650" w:rsidRPr="00CD6650" w:rsidRDefault="00CD6650" w:rsidP="00CD6650">
      <w:pPr>
        <w:pStyle w:val="Bibliography"/>
      </w:pPr>
      <w:r w:rsidRPr="00CD6650">
        <w:t xml:space="preserve">60. </w:t>
      </w:r>
      <w:r w:rsidRPr="00CD6650">
        <w:tab/>
        <w:t xml:space="preserve">Sun, Y.; Liu, B.; Rong, S.; Du, Y.; Xu, G.; </w:t>
      </w:r>
      <w:proofErr w:type="spellStart"/>
      <w:r w:rsidRPr="00CD6650">
        <w:t>Snetselaar</w:t>
      </w:r>
      <w:proofErr w:type="spellEnd"/>
      <w:r w:rsidRPr="00CD6650">
        <w:t xml:space="preserve">, L.G.; Wallace, R.B.; Bao, W. Food Insecurity Is Associated With Cardiovascular and All‐Cause Mortality Among Adults in the United States. </w:t>
      </w:r>
      <w:r w:rsidRPr="00CD6650">
        <w:rPr>
          <w:i/>
          <w:iCs/>
        </w:rPr>
        <w:t>J. Am. Heart Assoc.</w:t>
      </w:r>
      <w:r w:rsidRPr="00CD6650">
        <w:t xml:space="preserve"> </w:t>
      </w:r>
      <w:r w:rsidRPr="00CD6650">
        <w:rPr>
          <w:b/>
          <w:bCs/>
        </w:rPr>
        <w:t>2020</w:t>
      </w:r>
      <w:r w:rsidRPr="00CD6650">
        <w:t xml:space="preserve">, </w:t>
      </w:r>
      <w:r w:rsidRPr="00CD6650">
        <w:rPr>
          <w:i/>
          <w:iCs/>
        </w:rPr>
        <w:t>9</w:t>
      </w:r>
      <w:r w:rsidRPr="00CD6650">
        <w:t>, doi:10.1161/JAHA.119.014629.</w:t>
      </w:r>
    </w:p>
    <w:p w14:paraId="52772E70" w14:textId="77777777" w:rsidR="00CD6650" w:rsidRPr="00CD6650" w:rsidRDefault="00CD6650" w:rsidP="00CD6650">
      <w:pPr>
        <w:pStyle w:val="Bibliography"/>
      </w:pPr>
      <w:r w:rsidRPr="00CD6650">
        <w:t xml:space="preserve">61. </w:t>
      </w:r>
      <w:r w:rsidRPr="00CD6650">
        <w:tab/>
        <w:t xml:space="preserve">Gundersen, C.; Hake, M.; Dewey, A.; Engelhard, E. Food Insecurity during COVID-19. </w:t>
      </w:r>
      <w:r w:rsidRPr="00CD6650">
        <w:rPr>
          <w:i/>
          <w:iCs/>
        </w:rPr>
        <w:t xml:space="preserve">Appl. Econ. </w:t>
      </w:r>
      <w:proofErr w:type="spellStart"/>
      <w:r w:rsidRPr="00CD6650">
        <w:rPr>
          <w:i/>
          <w:iCs/>
        </w:rPr>
        <w:t>Perspect</w:t>
      </w:r>
      <w:proofErr w:type="spellEnd"/>
      <w:r w:rsidRPr="00CD6650">
        <w:rPr>
          <w:i/>
          <w:iCs/>
        </w:rPr>
        <w:t>. Policy</w:t>
      </w:r>
      <w:r w:rsidRPr="00CD6650">
        <w:t xml:space="preserve"> </w:t>
      </w:r>
      <w:r w:rsidRPr="00CD6650">
        <w:rPr>
          <w:b/>
          <w:bCs/>
        </w:rPr>
        <w:t>2020</w:t>
      </w:r>
      <w:r w:rsidRPr="00CD6650">
        <w:t>, doi:10.1002/aepp.13100.</w:t>
      </w:r>
    </w:p>
    <w:p w14:paraId="413D6244" w14:textId="77777777" w:rsidR="00CD6650" w:rsidRPr="00CD6650" w:rsidRDefault="00CD6650" w:rsidP="00CD6650">
      <w:pPr>
        <w:pStyle w:val="Bibliography"/>
      </w:pPr>
      <w:r w:rsidRPr="00CD6650">
        <w:t xml:space="preserve">62. </w:t>
      </w:r>
      <w:r w:rsidRPr="00CD6650">
        <w:tab/>
        <w:t>FAO; IFAD; UNICEF; WFP; WHO The State of Food Security and Nutrition in the World 2021.</w:t>
      </w:r>
    </w:p>
    <w:p w14:paraId="6AEFB3E6" w14:textId="77777777" w:rsidR="00CD6650" w:rsidRPr="00CD6650" w:rsidRDefault="00CD6650" w:rsidP="00CD6650">
      <w:pPr>
        <w:pStyle w:val="Bibliography"/>
      </w:pPr>
      <w:r w:rsidRPr="00CD6650">
        <w:t xml:space="preserve">63. </w:t>
      </w:r>
      <w:r w:rsidRPr="00CD6650">
        <w:tab/>
        <w:t xml:space="preserve">Willett, W. </w:t>
      </w:r>
      <w:r w:rsidRPr="00CD6650">
        <w:rPr>
          <w:i/>
          <w:iCs/>
        </w:rPr>
        <w:t>Nutritional Epidemiology</w:t>
      </w:r>
      <w:r w:rsidRPr="00CD6650">
        <w:t>; 3rd ed.; Oxford University Press, 2013;</w:t>
      </w:r>
    </w:p>
    <w:p w14:paraId="08D57FA9" w14:textId="77777777" w:rsidR="00CD6650" w:rsidRPr="00CD6650" w:rsidRDefault="00CD6650" w:rsidP="00CD6650">
      <w:pPr>
        <w:pStyle w:val="Bibliography"/>
      </w:pPr>
      <w:r w:rsidRPr="00CD6650">
        <w:t xml:space="preserve">64. </w:t>
      </w:r>
      <w:r w:rsidRPr="00CD6650">
        <w:tab/>
      </w:r>
      <w:proofErr w:type="spellStart"/>
      <w:r w:rsidRPr="00CD6650">
        <w:t>Bluethmann</w:t>
      </w:r>
      <w:proofErr w:type="spellEnd"/>
      <w:r w:rsidRPr="00CD6650">
        <w:t xml:space="preserve">, S.M.; </w:t>
      </w:r>
      <w:proofErr w:type="spellStart"/>
      <w:r w:rsidRPr="00CD6650">
        <w:t>Basen-Engquist</w:t>
      </w:r>
      <w:proofErr w:type="spellEnd"/>
      <w:r w:rsidRPr="00CD6650">
        <w:t xml:space="preserve">, K.; Vernon, S.W.; Cox, M.; Gabriel, K.P.; </w:t>
      </w:r>
      <w:proofErr w:type="spellStart"/>
      <w:r w:rsidRPr="00CD6650">
        <w:t>Stansberry</w:t>
      </w:r>
      <w:proofErr w:type="spellEnd"/>
      <w:r w:rsidRPr="00CD6650">
        <w:t>, S.A.; Carmack, C.L.; Blalock, J.A.; Demark-</w:t>
      </w:r>
      <w:proofErr w:type="spellStart"/>
      <w:r w:rsidRPr="00CD6650">
        <w:t>Wahnefried</w:t>
      </w:r>
      <w:proofErr w:type="spellEnd"/>
      <w:r w:rsidRPr="00CD6650">
        <w:t xml:space="preserve">, W. Grasping the “Teachable Moment”: Time since Diagnosis, Symptom Burden and Health Behaviors in Breast, Colorectal and Prostate Cancer Survivors. </w:t>
      </w:r>
      <w:proofErr w:type="spellStart"/>
      <w:r w:rsidRPr="00CD6650">
        <w:rPr>
          <w:i/>
          <w:iCs/>
        </w:rPr>
        <w:t>Psychooncology</w:t>
      </w:r>
      <w:proofErr w:type="spellEnd"/>
      <w:r w:rsidRPr="00CD6650">
        <w:rPr>
          <w:i/>
          <w:iCs/>
        </w:rPr>
        <w:t>.</w:t>
      </w:r>
      <w:r w:rsidRPr="00CD6650">
        <w:t xml:space="preserve"> </w:t>
      </w:r>
      <w:r w:rsidRPr="00CD6650">
        <w:rPr>
          <w:b/>
          <w:bCs/>
        </w:rPr>
        <w:t>2015</w:t>
      </w:r>
      <w:r w:rsidRPr="00CD6650">
        <w:t xml:space="preserve">, </w:t>
      </w:r>
      <w:r w:rsidRPr="00CD6650">
        <w:rPr>
          <w:i/>
          <w:iCs/>
        </w:rPr>
        <w:t>24</w:t>
      </w:r>
      <w:r w:rsidRPr="00CD6650">
        <w:t>, 1250–1257, doi:10.1002/pon.3857.</w:t>
      </w:r>
    </w:p>
    <w:p w14:paraId="00ACB0E2" w14:textId="44784AF3" w:rsidR="00B75864" w:rsidRDefault="00B75864" w:rsidP="00422BD5">
      <w:pPr>
        <w:spacing w:line="480" w:lineRule="auto"/>
        <w:rPr>
          <w:b/>
          <w:bCs/>
        </w:rPr>
      </w:pPr>
      <w:r>
        <w:rPr>
          <w:b/>
          <w:bCs/>
        </w:rPr>
        <w:fldChar w:fldCharType="end"/>
      </w:r>
    </w:p>
    <w:p w14:paraId="22799D77" w14:textId="454D3B90" w:rsidR="00422BD5" w:rsidRPr="00422BD5" w:rsidRDefault="0094093B" w:rsidP="00422BD5">
      <w:pPr>
        <w:spacing w:line="480" w:lineRule="auto"/>
        <w:rPr>
          <w:b/>
          <w:bCs/>
        </w:rPr>
      </w:pPr>
      <w:r>
        <w:lastRenderedPageBreak/>
        <w:t xml:space="preserve"> </w:t>
      </w:r>
    </w:p>
    <w:sectPr w:rsidR="00422BD5" w:rsidRPr="00422BD5"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Anna Arthur" w:date="2022-05-11T15:48:00Z" w:initials="AA">
    <w:p w14:paraId="782EA982" w14:textId="488D89D8" w:rsidR="005B7CB2" w:rsidRDefault="005B7CB2">
      <w:pPr>
        <w:pStyle w:val="CommentText"/>
      </w:pPr>
      <w:r>
        <w:rPr>
          <w:rStyle w:val="CommentReference"/>
        </w:rPr>
        <w:annotationRef/>
      </w:r>
      <w:r>
        <w:t xml:space="preserve">Cite NCI definition: </w:t>
      </w:r>
      <w:r w:rsidRPr="005B7CB2">
        <w:t>https://www.cancer.gov/publications/dictionaries/cancer-terms/def/survivor</w:t>
      </w:r>
    </w:p>
  </w:comment>
  <w:comment w:id="28" w:author="Anna Arthur" w:date="2022-05-11T15:49:00Z" w:initials="AA">
    <w:p w14:paraId="78EDF955" w14:textId="55B303A2" w:rsidR="005B7CB2" w:rsidRDefault="005B7CB2">
      <w:pPr>
        <w:pStyle w:val="CommentText"/>
      </w:pPr>
      <w:r>
        <w:rPr>
          <w:rStyle w:val="CommentReference"/>
        </w:rPr>
        <w:annotationRef/>
      </w:r>
      <w:r>
        <w:t>Cite Francesca Gany’s work here too</w:t>
      </w:r>
    </w:p>
  </w:comment>
  <w:comment w:id="56" w:author="Anna Arthur" w:date="2022-05-11T15:53:00Z" w:initials="AA">
    <w:p w14:paraId="657E0ED3" w14:textId="2FE33EA7" w:rsidR="005B7CB2" w:rsidRDefault="005B7CB2">
      <w:pPr>
        <w:pStyle w:val="CommentText"/>
      </w:pPr>
      <w:r>
        <w:rPr>
          <w:rStyle w:val="CommentReference"/>
        </w:rPr>
        <w:annotationRef/>
      </w:r>
      <w:r>
        <w:t>I don’t think this entire section is necessary but it is great content for your dissertation!</w:t>
      </w:r>
    </w:p>
  </w:comment>
  <w:comment w:id="85" w:author="Anna Arthur" w:date="2022-05-11T15:55:00Z" w:initials="AA">
    <w:p w14:paraId="2A7AE077" w14:textId="3899DD88" w:rsidR="00E8421E" w:rsidRDefault="00E8421E">
      <w:pPr>
        <w:pStyle w:val="CommentText"/>
      </w:pPr>
      <w:r>
        <w:rPr>
          <w:rStyle w:val="CommentReference"/>
        </w:rPr>
        <w:annotationRef/>
      </w:r>
      <w:r>
        <w:t xml:space="preserve">Again, I don’t think this is necessary. You can just say that you are determining dietary patterns using the novel penalized regression method and leave it at that. </w:t>
      </w:r>
    </w:p>
  </w:comment>
  <w:comment w:id="107" w:author="Anna Arthur" w:date="2022-05-11T16:19:00Z" w:initials="AA">
    <w:p w14:paraId="2CEEA75C" w14:textId="7DCB6A70" w:rsidR="00667C69" w:rsidRDefault="00667C69">
      <w:pPr>
        <w:pStyle w:val="CommentText"/>
      </w:pPr>
      <w:r>
        <w:rPr>
          <w:rStyle w:val="CommentReference"/>
        </w:rPr>
        <w:annotationRef/>
      </w:r>
      <w:r>
        <w:t xml:space="preserve">What do you mean </w:t>
      </w:r>
      <w:r w:rsidR="00D068DD">
        <w:t>by “tumor characteristics”?</w:t>
      </w:r>
    </w:p>
  </w:comment>
  <w:comment w:id="143" w:author="Anna Arthur" w:date="2022-05-16T13:14:00Z" w:initials="AA">
    <w:p w14:paraId="4C57E1B0" w14:textId="5E11A51C" w:rsidR="00D068DD" w:rsidRDefault="00D068DD">
      <w:pPr>
        <w:pStyle w:val="CommentText"/>
      </w:pPr>
      <w:r>
        <w:rPr>
          <w:rStyle w:val="CommentReference"/>
        </w:rPr>
        <w:annotationRef/>
      </w:r>
      <w:r>
        <w:t xml:space="preserve">This is a bit confusing to follow. </w:t>
      </w:r>
      <w:r w:rsidR="00D8207B">
        <w:t>We should have a chat to figure out how to streamline all of this</w:t>
      </w:r>
    </w:p>
  </w:comment>
  <w:comment w:id="188" w:author="Anna Arthur" w:date="2022-05-16T13:23:00Z" w:initials="AA">
    <w:p w14:paraId="795E2378" w14:textId="66ABFA01" w:rsidR="00D8207B" w:rsidRDefault="00D8207B">
      <w:pPr>
        <w:pStyle w:val="CommentText"/>
      </w:pPr>
      <w:r>
        <w:rPr>
          <w:rStyle w:val="CommentReference"/>
        </w:rPr>
        <w:annotationRef/>
      </w:r>
      <w:r>
        <w:t>Would it be appropriate to revise to “non-Hispanic White and non-White?”</w:t>
      </w:r>
    </w:p>
  </w:comment>
  <w:comment w:id="199" w:author="Anna Arthur" w:date="2022-05-16T13:25:00Z" w:initials="AA">
    <w:p w14:paraId="6EA2EDC6" w14:textId="40505994" w:rsidR="00D8207B" w:rsidRDefault="00D8207B">
      <w:pPr>
        <w:pStyle w:val="CommentText"/>
      </w:pPr>
      <w:r>
        <w:rPr>
          <w:rStyle w:val="CommentReference"/>
        </w:rPr>
        <w:annotationRef/>
      </w:r>
      <w:r>
        <w:t>How were these modeled?</w:t>
      </w:r>
    </w:p>
  </w:comment>
  <w:comment w:id="207" w:author="Anna Arthur" w:date="2022-05-23T10:02:00Z" w:initials="AA">
    <w:p w14:paraId="14513B6B" w14:textId="5B3F7C90" w:rsidR="00EA62A0" w:rsidRDefault="00EA62A0">
      <w:pPr>
        <w:pStyle w:val="CommentText"/>
      </w:pPr>
      <w:r>
        <w:rPr>
          <w:rStyle w:val="CommentReference"/>
        </w:rPr>
        <w:annotationRef/>
      </w:r>
      <w:r>
        <w:t>Why did you decide to go with this method as opposed to what you originally did (using first day of dietary data)?</w:t>
      </w:r>
    </w:p>
  </w:comment>
  <w:comment w:id="208" w:author="Maino Vieytes, Christian Augusto" w:date="2022-06-02T12:13:00Z" w:initials="MVCA">
    <w:p w14:paraId="7947FB85" w14:textId="52F97D1C" w:rsidR="00D743E5" w:rsidRDefault="00D743E5">
      <w:pPr>
        <w:pStyle w:val="CommentText"/>
      </w:pPr>
      <w:r>
        <w:rPr>
          <w:rStyle w:val="CommentReference"/>
        </w:rPr>
        <w:annotationRef/>
      </w:r>
      <w:r>
        <w:t>We discussed this at Amirah’s NHANES project meeting with you and Dr. Singleton and I remember there was a consensus that the full data should be used as opposed to a single day</w:t>
      </w:r>
    </w:p>
  </w:comment>
  <w:comment w:id="232" w:author="Anna Arthur" w:date="2022-05-23T10:04:00Z" w:initials="AA">
    <w:p w14:paraId="54F8AB86" w14:textId="6D0D9FAC" w:rsidR="00EA62A0" w:rsidRDefault="00EA62A0">
      <w:pPr>
        <w:pStyle w:val="CommentText"/>
      </w:pPr>
      <w:r>
        <w:rPr>
          <w:rStyle w:val="CommentReference"/>
        </w:rPr>
        <w:annotationRef/>
      </w:r>
      <w:r>
        <w:t>Citation?</w:t>
      </w:r>
    </w:p>
  </w:comment>
  <w:comment w:id="266" w:author="Anna Arthur" w:date="2022-05-23T10:07:00Z" w:initials="AA">
    <w:p w14:paraId="7C0B660B" w14:textId="6CA86404" w:rsidR="00EA62A0" w:rsidRDefault="00EA62A0">
      <w:pPr>
        <w:pStyle w:val="CommentText"/>
      </w:pPr>
      <w:r>
        <w:rPr>
          <w:rStyle w:val="CommentReference"/>
        </w:rPr>
        <w:annotationRef/>
      </w:r>
      <w:r>
        <w:t>How did you arrive at these groups? Do you have a citation?</w:t>
      </w:r>
    </w:p>
  </w:comment>
  <w:comment w:id="315" w:author="Anna Arthur" w:date="2022-05-23T10:12:00Z" w:initials="AA">
    <w:p w14:paraId="16CE5C63" w14:textId="20FE58B5" w:rsidR="00536DC3" w:rsidRDefault="00536DC3">
      <w:pPr>
        <w:pStyle w:val="CommentText"/>
      </w:pPr>
      <w:r>
        <w:rPr>
          <w:rStyle w:val="CommentReference"/>
        </w:rPr>
        <w:annotationRef/>
      </w:r>
      <w:r>
        <w:t>Citation?</w:t>
      </w:r>
    </w:p>
  </w:comment>
  <w:comment w:id="325" w:author="Maino Vieytes, Christian Augusto" w:date="2022-04-04T10:38:00Z" w:initials="MVCA">
    <w:p w14:paraId="64DB718B" w14:textId="7B077FB3" w:rsidR="00BA4CB1" w:rsidRDefault="00BA4CB1">
      <w:pPr>
        <w:pStyle w:val="CommentText"/>
      </w:pPr>
      <w:r>
        <w:rPr>
          <w:rStyle w:val="CommentReference"/>
        </w:rPr>
        <w:annotationRef/>
      </w:r>
      <w:r>
        <w:t>Fix</w:t>
      </w:r>
    </w:p>
    <w:p w14:paraId="2943DB42" w14:textId="1B9CAE67" w:rsidR="00BA4CB1" w:rsidRDefault="00BA4CB1">
      <w:pPr>
        <w:pStyle w:val="CommentText"/>
      </w:pPr>
    </w:p>
  </w:comment>
  <w:comment w:id="423" w:author="Anna Arthur" w:date="2022-05-23T10:16:00Z" w:initials="AA">
    <w:p w14:paraId="0EDF0DBA" w14:textId="74D5057D" w:rsidR="00536DC3" w:rsidRDefault="00536DC3">
      <w:pPr>
        <w:pStyle w:val="CommentText"/>
      </w:pPr>
      <w:r>
        <w:rPr>
          <w:rStyle w:val="CommentReference"/>
        </w:rPr>
        <w:annotationRef/>
      </w:r>
      <w:r>
        <w:t>Does NHANES collect data on gender (how one identifies as male, female or something else) AND sex (biological sex assigned at birth)? Just want to make sure you are using the correct terminology here. Typically you would adjust for biological sex assigned at birth</w:t>
      </w:r>
    </w:p>
  </w:comment>
  <w:comment w:id="424" w:author="Maino Vieytes, Christian Augusto" w:date="2022-06-02T12:14:00Z" w:initials="MVCA">
    <w:p w14:paraId="7A7BC8C1" w14:textId="29EA469E" w:rsidR="00D743E5" w:rsidRDefault="00D743E5">
      <w:pPr>
        <w:pStyle w:val="CommentText"/>
      </w:pPr>
      <w:r>
        <w:rPr>
          <w:rStyle w:val="CommentReference"/>
        </w:rPr>
        <w:annotationRef/>
      </w:r>
      <w:r>
        <w:t>I had originally written sex (since the only options are dichotomous). However, the variable label that NHANES gives in the data is “Gender”</w:t>
      </w:r>
    </w:p>
  </w:comment>
  <w:comment w:id="452" w:author="Maino Vieytes, Christian Augusto" w:date="2022-03-30T16:09:00Z" w:initials="MVCA">
    <w:p w14:paraId="4D54EF1E" w14:textId="755E6033" w:rsidR="00355D33" w:rsidRDefault="00355D33">
      <w:pPr>
        <w:pStyle w:val="CommentText"/>
      </w:pPr>
      <w:r>
        <w:rPr>
          <w:rStyle w:val="CommentReference"/>
        </w:rPr>
        <w:annotationRef/>
      </w:r>
      <w:r>
        <w:t>Don’t forget to insert GitHub repository link</w:t>
      </w:r>
    </w:p>
  </w:comment>
  <w:comment w:id="465" w:author="Anna Arthur" w:date="2022-05-23T10:20:00Z" w:initials="AA">
    <w:p w14:paraId="2F4373FE" w14:textId="0841B9D0" w:rsidR="00F8375D" w:rsidRDefault="00F8375D">
      <w:pPr>
        <w:pStyle w:val="CommentText"/>
      </w:pPr>
      <w:r>
        <w:rPr>
          <w:rStyle w:val="CommentReference"/>
        </w:rPr>
        <w:annotationRef/>
      </w:r>
      <w:r>
        <w:t>interesting</w:t>
      </w:r>
    </w:p>
  </w:comment>
  <w:comment w:id="473" w:author="Anna Arthur" w:date="2022-05-23T10:20:00Z" w:initials="AA">
    <w:p w14:paraId="78D9FBE8" w14:textId="2667317A" w:rsidR="00F8375D" w:rsidRDefault="00F8375D">
      <w:pPr>
        <w:pStyle w:val="CommentText"/>
      </w:pPr>
      <w:r>
        <w:rPr>
          <w:rStyle w:val="CommentReference"/>
        </w:rPr>
        <w:annotationRef/>
      </w:r>
      <w:r>
        <w:t>You are using a lot of abbreviations throughout. Perhaps choose some to always write out instead of abbreviate if they are not well known abbreviations. Otherwise it is hard for readers to keep track of them all</w:t>
      </w:r>
    </w:p>
  </w:comment>
  <w:comment w:id="577" w:author="Anna Arthur" w:date="2022-05-23T10:23:00Z" w:initials="AA">
    <w:p w14:paraId="032FE657" w14:textId="44D24F41" w:rsidR="00F8375D" w:rsidRDefault="00F8375D">
      <w:pPr>
        <w:pStyle w:val="CommentText"/>
      </w:pPr>
      <w:r>
        <w:rPr>
          <w:rStyle w:val="CommentReference"/>
        </w:rPr>
        <w:annotationRef/>
      </w:r>
      <w:r>
        <w:t>methods</w:t>
      </w:r>
    </w:p>
  </w:comment>
  <w:comment w:id="867" w:author="Maino Vieytes, Christian Augusto" w:date="2022-03-04T08:23:00Z" w:initials="MVCA">
    <w:p w14:paraId="6FE4BA3E" w14:textId="2A178556" w:rsidR="00585FBE" w:rsidRDefault="00585FBE">
      <w:pPr>
        <w:pStyle w:val="CommentText"/>
      </w:pPr>
      <w:r>
        <w:rPr>
          <w:rStyle w:val="CommentReference"/>
        </w:rPr>
        <w:annotationRef/>
      </w:r>
      <w:r>
        <w:t>expand</w:t>
      </w:r>
    </w:p>
  </w:comment>
  <w:comment w:id="895" w:author="Anna Arthur" w:date="2022-05-23T10:32:00Z" w:initials="AA">
    <w:p w14:paraId="118FB3DE" w14:textId="793E0ACC" w:rsidR="005E16F6" w:rsidRDefault="005E16F6">
      <w:pPr>
        <w:pStyle w:val="CommentText"/>
      </w:pPr>
      <w:r>
        <w:rPr>
          <w:rStyle w:val="CommentReference"/>
        </w:rPr>
        <w:annotationRef/>
      </w:r>
      <w:r>
        <w:t>not clear what you are referring to here</w:t>
      </w:r>
    </w:p>
  </w:comment>
  <w:comment w:id="905" w:author="Anna Arthur" w:date="2022-05-11T15:53:00Z" w:initials="AA">
    <w:p w14:paraId="33D3F171" w14:textId="77777777" w:rsidR="00797787" w:rsidRDefault="00797787" w:rsidP="00797787">
      <w:pPr>
        <w:pStyle w:val="CommentText"/>
      </w:pPr>
      <w:r>
        <w:rPr>
          <w:rStyle w:val="CommentReference"/>
        </w:rPr>
        <w:annotationRef/>
      </w:r>
      <w:r>
        <w:t>I don’t think this entire section is necessary but it is great content for your dissertation!</w:t>
      </w:r>
    </w:p>
  </w:comment>
  <w:comment w:id="918" w:author="Anna Arthur" w:date="2022-05-23T10:34:00Z" w:initials="AA">
    <w:p w14:paraId="5587C9DF" w14:textId="544F81E8" w:rsidR="005E16F6" w:rsidRDefault="005E16F6">
      <w:pPr>
        <w:pStyle w:val="CommentText"/>
      </w:pPr>
      <w:r>
        <w:rPr>
          <w:rStyle w:val="CommentReference"/>
        </w:rPr>
        <w:annotationRef/>
      </w:r>
      <w:r>
        <w:t>I really like that you brought in comparisons to the WCRF cancer prevention recommendations</w:t>
      </w:r>
    </w:p>
  </w:comment>
  <w:comment w:id="932" w:author="Anna Arthur" w:date="2022-05-23T10:35:00Z" w:initials="AA">
    <w:p w14:paraId="2340E01C" w14:textId="48B3324E" w:rsidR="005E16F6" w:rsidRDefault="005E16F6">
      <w:pPr>
        <w:pStyle w:val="CommentText"/>
      </w:pPr>
      <w:r>
        <w:rPr>
          <w:rStyle w:val="CommentReference"/>
        </w:rPr>
        <w:annotationRef/>
      </w:r>
      <w:r>
        <w:t>Be more specific</w:t>
      </w:r>
    </w:p>
  </w:comment>
  <w:comment w:id="930" w:author="Anna Arthur" w:date="2022-05-23T10:36:00Z" w:initials="AA">
    <w:p w14:paraId="56F36958" w14:textId="02AAE6D2" w:rsidR="005E16F6" w:rsidRDefault="005E16F6">
      <w:pPr>
        <w:pStyle w:val="CommentText"/>
      </w:pPr>
      <w:r>
        <w:rPr>
          <w:rStyle w:val="CommentReference"/>
        </w:rPr>
        <w:annotationRef/>
      </w:r>
      <w:r>
        <w:t>Do you want to say anything about associations with survival?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2EA982" w15:done="0"/>
  <w15:commentEx w15:paraId="78EDF955" w15:done="0"/>
  <w15:commentEx w15:paraId="657E0ED3" w15:done="0"/>
  <w15:commentEx w15:paraId="2A7AE077" w15:done="0"/>
  <w15:commentEx w15:paraId="2CEEA75C" w15:done="0"/>
  <w15:commentEx w15:paraId="4C57E1B0" w15:done="0"/>
  <w15:commentEx w15:paraId="795E2378" w15:done="0"/>
  <w15:commentEx w15:paraId="6EA2EDC6" w15:done="0"/>
  <w15:commentEx w15:paraId="14513B6B" w15:done="0"/>
  <w15:commentEx w15:paraId="7947FB85" w15:paraIdParent="14513B6B" w15:done="0"/>
  <w15:commentEx w15:paraId="54F8AB86" w15:done="0"/>
  <w15:commentEx w15:paraId="7C0B660B" w15:done="0"/>
  <w15:commentEx w15:paraId="16CE5C63" w15:done="0"/>
  <w15:commentEx w15:paraId="2943DB42" w15:done="0"/>
  <w15:commentEx w15:paraId="0EDF0DBA" w15:done="0"/>
  <w15:commentEx w15:paraId="7A7BC8C1" w15:paraIdParent="0EDF0DBA" w15:done="0"/>
  <w15:commentEx w15:paraId="4D54EF1E" w15:done="0"/>
  <w15:commentEx w15:paraId="2F4373FE" w15:done="0"/>
  <w15:commentEx w15:paraId="78D9FBE8" w15:done="0"/>
  <w15:commentEx w15:paraId="032FE657" w15:done="0"/>
  <w15:commentEx w15:paraId="6FE4BA3E" w15:done="0"/>
  <w15:commentEx w15:paraId="118FB3DE" w15:done="0"/>
  <w15:commentEx w15:paraId="33D3F171" w15:done="0"/>
  <w15:commentEx w15:paraId="5587C9DF" w15:done="0"/>
  <w15:commentEx w15:paraId="2340E01C" w15:done="0"/>
  <w15:commentEx w15:paraId="56F36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6594E" w16cex:dateUtc="2022-05-11T20:48:00Z"/>
  <w16cex:commentExtensible w16cex:durableId="26265978" w16cex:dateUtc="2022-05-11T20:49:00Z"/>
  <w16cex:commentExtensible w16cex:durableId="26265A84" w16cex:dateUtc="2022-05-11T20:53:00Z"/>
  <w16cex:commentExtensible w16cex:durableId="26265AF3" w16cex:dateUtc="2022-05-11T20:55:00Z"/>
  <w16cex:commentExtensible w16cex:durableId="2626608C" w16cex:dateUtc="2022-05-11T21:19:00Z"/>
  <w16cex:commentExtensible w16cex:durableId="262CCCC5" w16cex:dateUtc="2022-05-16T18:14:00Z"/>
  <w16cex:commentExtensible w16cex:durableId="262CCEBB" w16cex:dateUtc="2022-05-16T18:23:00Z"/>
  <w16cex:commentExtensible w16cex:durableId="262CCF3C" w16cex:dateUtc="2022-05-16T18:25:00Z"/>
  <w16cex:commentExtensible w16cex:durableId="2635DA2A" w16cex:dateUtc="2022-05-23T15:02:00Z"/>
  <w16cex:commentExtensible w16cex:durableId="264327D0" w16cex:dateUtc="2022-06-02T16:13:00Z"/>
  <w16cex:commentExtensible w16cex:durableId="2635DAA8" w16cex:dateUtc="2022-05-23T15:04:00Z"/>
  <w16cex:commentExtensible w16cex:durableId="2635DB71" w16cex:dateUtc="2022-05-23T15:07:00Z"/>
  <w16cex:commentExtensible w16cex:durableId="2635DC86" w16cex:dateUtc="2022-05-23T15:12:00Z"/>
  <w16cex:commentExtensible w16cex:durableId="25F54916" w16cex:dateUtc="2022-04-04T17:38:00Z"/>
  <w16cex:commentExtensible w16cex:durableId="2635DD7E" w16cex:dateUtc="2022-05-23T15:16:00Z"/>
  <w16cex:commentExtensible w16cex:durableId="26432827" w16cex:dateUtc="2022-06-02T16:14:00Z"/>
  <w16cex:commentExtensible w16cex:durableId="25EEFF42" w16cex:dateUtc="2022-03-30T23:09:00Z"/>
  <w16cex:commentExtensible w16cex:durableId="2635DE5C" w16cex:dateUtc="2022-05-23T15:20:00Z"/>
  <w16cex:commentExtensible w16cex:durableId="2635DE84" w16cex:dateUtc="2022-05-23T15:20:00Z"/>
  <w16cex:commentExtensible w16cex:durableId="2635DF0B" w16cex:dateUtc="2022-05-23T15:23:00Z"/>
  <w16cex:commentExtensible w16cex:durableId="25CC4AE5" w16cex:dateUtc="2022-03-04T16:23:00Z"/>
  <w16cex:commentExtensible w16cex:durableId="2635E12E" w16cex:dateUtc="2022-05-23T15:32:00Z"/>
  <w16cex:commentExtensible w16cex:durableId="2668221F" w16cex:dateUtc="2022-05-11T20:53:00Z"/>
  <w16cex:commentExtensible w16cex:durableId="2635E1AD" w16cex:dateUtc="2022-05-23T15:34:00Z"/>
  <w16cex:commentExtensible w16cex:durableId="2635E1FD" w16cex:dateUtc="2022-05-23T15:35:00Z"/>
  <w16cex:commentExtensible w16cex:durableId="2635E223" w16cex:dateUtc="2022-05-23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2EA982" w16cid:durableId="2626594E"/>
  <w16cid:commentId w16cid:paraId="78EDF955" w16cid:durableId="26265978"/>
  <w16cid:commentId w16cid:paraId="657E0ED3" w16cid:durableId="26265A84"/>
  <w16cid:commentId w16cid:paraId="2A7AE077" w16cid:durableId="26265AF3"/>
  <w16cid:commentId w16cid:paraId="2CEEA75C" w16cid:durableId="2626608C"/>
  <w16cid:commentId w16cid:paraId="4C57E1B0" w16cid:durableId="262CCCC5"/>
  <w16cid:commentId w16cid:paraId="795E2378" w16cid:durableId="262CCEBB"/>
  <w16cid:commentId w16cid:paraId="6EA2EDC6" w16cid:durableId="262CCF3C"/>
  <w16cid:commentId w16cid:paraId="14513B6B" w16cid:durableId="2635DA2A"/>
  <w16cid:commentId w16cid:paraId="7947FB85" w16cid:durableId="264327D0"/>
  <w16cid:commentId w16cid:paraId="54F8AB86" w16cid:durableId="2635DAA8"/>
  <w16cid:commentId w16cid:paraId="7C0B660B" w16cid:durableId="2635DB71"/>
  <w16cid:commentId w16cid:paraId="16CE5C63" w16cid:durableId="2635DC86"/>
  <w16cid:commentId w16cid:paraId="2943DB42" w16cid:durableId="25F54916"/>
  <w16cid:commentId w16cid:paraId="0EDF0DBA" w16cid:durableId="2635DD7E"/>
  <w16cid:commentId w16cid:paraId="7A7BC8C1" w16cid:durableId="26432827"/>
  <w16cid:commentId w16cid:paraId="4D54EF1E" w16cid:durableId="25EEFF42"/>
  <w16cid:commentId w16cid:paraId="2F4373FE" w16cid:durableId="2635DE5C"/>
  <w16cid:commentId w16cid:paraId="78D9FBE8" w16cid:durableId="2635DE84"/>
  <w16cid:commentId w16cid:paraId="032FE657" w16cid:durableId="2635DF0B"/>
  <w16cid:commentId w16cid:paraId="6FE4BA3E" w16cid:durableId="25CC4AE5"/>
  <w16cid:commentId w16cid:paraId="118FB3DE" w16cid:durableId="2635E12E"/>
  <w16cid:commentId w16cid:paraId="33D3F171" w16cid:durableId="2668221F"/>
  <w16cid:commentId w16cid:paraId="5587C9DF" w16cid:durableId="2635E1AD"/>
  <w16cid:commentId w16cid:paraId="2340E01C" w16cid:durableId="2635E1FD"/>
  <w16cid:commentId w16cid:paraId="56F36958" w16cid:durableId="2635E2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196F"/>
    <w:multiLevelType w:val="hybridMultilevel"/>
    <w:tmpl w:val="BB8EC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1353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rson w15:author="AMIRAH BURTON">
    <w15:presenceInfo w15:providerId="Windows Live" w15:userId="a69fb84b59771d7e"/>
  </w15:person>
  <w15:person w15:author="Anna Arthur">
    <w15:presenceInfo w15:providerId="AD" w15:userId="S::aarthur4@kumc.edu::be431fc3-e3a8-4c70-aa92-20dbcd4f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EF2FAD"/>
    <w:rsid w:val="0000008C"/>
    <w:rsid w:val="00005F1C"/>
    <w:rsid w:val="00006177"/>
    <w:rsid w:val="0000749D"/>
    <w:rsid w:val="0001297E"/>
    <w:rsid w:val="00012BAD"/>
    <w:rsid w:val="00013982"/>
    <w:rsid w:val="00014473"/>
    <w:rsid w:val="00015829"/>
    <w:rsid w:val="000164F6"/>
    <w:rsid w:val="00016B12"/>
    <w:rsid w:val="00016C12"/>
    <w:rsid w:val="00016E51"/>
    <w:rsid w:val="00017CAE"/>
    <w:rsid w:val="00017E04"/>
    <w:rsid w:val="000208EE"/>
    <w:rsid w:val="00021C50"/>
    <w:rsid w:val="00021C74"/>
    <w:rsid w:val="0002306B"/>
    <w:rsid w:val="0002419B"/>
    <w:rsid w:val="00024513"/>
    <w:rsid w:val="00024E5E"/>
    <w:rsid w:val="00025A32"/>
    <w:rsid w:val="000263EA"/>
    <w:rsid w:val="00027F78"/>
    <w:rsid w:val="00030708"/>
    <w:rsid w:val="000337DA"/>
    <w:rsid w:val="00033F5C"/>
    <w:rsid w:val="00041041"/>
    <w:rsid w:val="000416C4"/>
    <w:rsid w:val="00044224"/>
    <w:rsid w:val="0004524A"/>
    <w:rsid w:val="000457F2"/>
    <w:rsid w:val="00045F70"/>
    <w:rsid w:val="000508F6"/>
    <w:rsid w:val="000519EC"/>
    <w:rsid w:val="00055D83"/>
    <w:rsid w:val="00055DB9"/>
    <w:rsid w:val="00056949"/>
    <w:rsid w:val="0005719E"/>
    <w:rsid w:val="00062828"/>
    <w:rsid w:val="00063060"/>
    <w:rsid w:val="000646F7"/>
    <w:rsid w:val="00065F0A"/>
    <w:rsid w:val="000667BD"/>
    <w:rsid w:val="00070197"/>
    <w:rsid w:val="000710CD"/>
    <w:rsid w:val="0007191C"/>
    <w:rsid w:val="00071BBF"/>
    <w:rsid w:val="00074159"/>
    <w:rsid w:val="00074815"/>
    <w:rsid w:val="00074BB3"/>
    <w:rsid w:val="00080F02"/>
    <w:rsid w:val="000812DC"/>
    <w:rsid w:val="00082611"/>
    <w:rsid w:val="00082F85"/>
    <w:rsid w:val="000872CC"/>
    <w:rsid w:val="000921D5"/>
    <w:rsid w:val="000958DC"/>
    <w:rsid w:val="00095AB2"/>
    <w:rsid w:val="000A17B5"/>
    <w:rsid w:val="000A1962"/>
    <w:rsid w:val="000A5AF0"/>
    <w:rsid w:val="000A5D13"/>
    <w:rsid w:val="000A5ED1"/>
    <w:rsid w:val="000A6898"/>
    <w:rsid w:val="000A7E04"/>
    <w:rsid w:val="000B0EF6"/>
    <w:rsid w:val="000B2D4C"/>
    <w:rsid w:val="000B43A5"/>
    <w:rsid w:val="000B54D9"/>
    <w:rsid w:val="000B6B83"/>
    <w:rsid w:val="000B7547"/>
    <w:rsid w:val="000C1F68"/>
    <w:rsid w:val="000C3E14"/>
    <w:rsid w:val="000C50C0"/>
    <w:rsid w:val="000C56B0"/>
    <w:rsid w:val="000C7351"/>
    <w:rsid w:val="000D6B1B"/>
    <w:rsid w:val="000E071A"/>
    <w:rsid w:val="000E2F02"/>
    <w:rsid w:val="000E7634"/>
    <w:rsid w:val="000F04EF"/>
    <w:rsid w:val="000F23EF"/>
    <w:rsid w:val="000F50AF"/>
    <w:rsid w:val="000F771F"/>
    <w:rsid w:val="001006B9"/>
    <w:rsid w:val="0010189D"/>
    <w:rsid w:val="0010502D"/>
    <w:rsid w:val="00105B35"/>
    <w:rsid w:val="00106E98"/>
    <w:rsid w:val="00111B60"/>
    <w:rsid w:val="00113A70"/>
    <w:rsid w:val="0011461D"/>
    <w:rsid w:val="0011511A"/>
    <w:rsid w:val="00116241"/>
    <w:rsid w:val="00121209"/>
    <w:rsid w:val="001217B6"/>
    <w:rsid w:val="00122E4B"/>
    <w:rsid w:val="0012421D"/>
    <w:rsid w:val="00125421"/>
    <w:rsid w:val="00131318"/>
    <w:rsid w:val="001320B5"/>
    <w:rsid w:val="00132C0A"/>
    <w:rsid w:val="001338EB"/>
    <w:rsid w:val="001375BC"/>
    <w:rsid w:val="00142A23"/>
    <w:rsid w:val="00150CD9"/>
    <w:rsid w:val="001517C5"/>
    <w:rsid w:val="00151F7A"/>
    <w:rsid w:val="0015361F"/>
    <w:rsid w:val="00154855"/>
    <w:rsid w:val="00157070"/>
    <w:rsid w:val="00157F4C"/>
    <w:rsid w:val="00161B93"/>
    <w:rsid w:val="00164C6C"/>
    <w:rsid w:val="00165EB8"/>
    <w:rsid w:val="0017201D"/>
    <w:rsid w:val="001727C1"/>
    <w:rsid w:val="0017502F"/>
    <w:rsid w:val="00175AFF"/>
    <w:rsid w:val="0017761F"/>
    <w:rsid w:val="00180025"/>
    <w:rsid w:val="00183B39"/>
    <w:rsid w:val="001849D4"/>
    <w:rsid w:val="001850B0"/>
    <w:rsid w:val="00186C35"/>
    <w:rsid w:val="00186EF3"/>
    <w:rsid w:val="00187487"/>
    <w:rsid w:val="001879C7"/>
    <w:rsid w:val="00187C4C"/>
    <w:rsid w:val="00190ED2"/>
    <w:rsid w:val="00191031"/>
    <w:rsid w:val="001929A6"/>
    <w:rsid w:val="00193331"/>
    <w:rsid w:val="00197AAD"/>
    <w:rsid w:val="00197CB5"/>
    <w:rsid w:val="001A06EB"/>
    <w:rsid w:val="001A13A0"/>
    <w:rsid w:val="001A29C2"/>
    <w:rsid w:val="001A29C9"/>
    <w:rsid w:val="001A3ECF"/>
    <w:rsid w:val="001A4363"/>
    <w:rsid w:val="001A4765"/>
    <w:rsid w:val="001A4854"/>
    <w:rsid w:val="001A4E61"/>
    <w:rsid w:val="001A5B6A"/>
    <w:rsid w:val="001B2A1F"/>
    <w:rsid w:val="001B507F"/>
    <w:rsid w:val="001B7D4F"/>
    <w:rsid w:val="001C0047"/>
    <w:rsid w:val="001C0289"/>
    <w:rsid w:val="001C14EE"/>
    <w:rsid w:val="001C2525"/>
    <w:rsid w:val="001C4AE8"/>
    <w:rsid w:val="001C4C2B"/>
    <w:rsid w:val="001C60FB"/>
    <w:rsid w:val="001C6366"/>
    <w:rsid w:val="001D09B6"/>
    <w:rsid w:val="001D0F30"/>
    <w:rsid w:val="001D1B56"/>
    <w:rsid w:val="001D2109"/>
    <w:rsid w:val="001D29C8"/>
    <w:rsid w:val="001D3621"/>
    <w:rsid w:val="001D3CCF"/>
    <w:rsid w:val="001D3CF8"/>
    <w:rsid w:val="001D3EE8"/>
    <w:rsid w:val="001D707B"/>
    <w:rsid w:val="001E05A5"/>
    <w:rsid w:val="001E05CB"/>
    <w:rsid w:val="001E0A58"/>
    <w:rsid w:val="001E0D2F"/>
    <w:rsid w:val="001E138B"/>
    <w:rsid w:val="001E19A0"/>
    <w:rsid w:val="001E2797"/>
    <w:rsid w:val="001E28A7"/>
    <w:rsid w:val="001E35E2"/>
    <w:rsid w:val="001E44FF"/>
    <w:rsid w:val="001E66F8"/>
    <w:rsid w:val="001E7499"/>
    <w:rsid w:val="001E76FC"/>
    <w:rsid w:val="001E7A99"/>
    <w:rsid w:val="001F1529"/>
    <w:rsid w:val="001F27BB"/>
    <w:rsid w:val="001F4080"/>
    <w:rsid w:val="001F4861"/>
    <w:rsid w:val="001F582F"/>
    <w:rsid w:val="001F62DA"/>
    <w:rsid w:val="001F768E"/>
    <w:rsid w:val="00200E5B"/>
    <w:rsid w:val="00203CB7"/>
    <w:rsid w:val="00205DA7"/>
    <w:rsid w:val="00205E64"/>
    <w:rsid w:val="00206592"/>
    <w:rsid w:val="00206878"/>
    <w:rsid w:val="00206D53"/>
    <w:rsid w:val="00206ED9"/>
    <w:rsid w:val="00210F0C"/>
    <w:rsid w:val="00215190"/>
    <w:rsid w:val="00215894"/>
    <w:rsid w:val="0021593C"/>
    <w:rsid w:val="00217094"/>
    <w:rsid w:val="002217E2"/>
    <w:rsid w:val="002217FA"/>
    <w:rsid w:val="002219AC"/>
    <w:rsid w:val="0022466A"/>
    <w:rsid w:val="00225A5A"/>
    <w:rsid w:val="00225DF8"/>
    <w:rsid w:val="00227FCA"/>
    <w:rsid w:val="00230055"/>
    <w:rsid w:val="002304C8"/>
    <w:rsid w:val="00230740"/>
    <w:rsid w:val="00232770"/>
    <w:rsid w:val="0023430A"/>
    <w:rsid w:val="00235707"/>
    <w:rsid w:val="002357BF"/>
    <w:rsid w:val="0023761F"/>
    <w:rsid w:val="002404E7"/>
    <w:rsid w:val="002428B8"/>
    <w:rsid w:val="00245149"/>
    <w:rsid w:val="00245DF0"/>
    <w:rsid w:val="00246FCF"/>
    <w:rsid w:val="00251B5C"/>
    <w:rsid w:val="00253563"/>
    <w:rsid w:val="00256D0E"/>
    <w:rsid w:val="00263108"/>
    <w:rsid w:val="002633FD"/>
    <w:rsid w:val="00266693"/>
    <w:rsid w:val="00272171"/>
    <w:rsid w:val="00273B71"/>
    <w:rsid w:val="00273F32"/>
    <w:rsid w:val="00274CA4"/>
    <w:rsid w:val="0027589E"/>
    <w:rsid w:val="002759EB"/>
    <w:rsid w:val="00275C83"/>
    <w:rsid w:val="00276444"/>
    <w:rsid w:val="00277D11"/>
    <w:rsid w:val="00280C79"/>
    <w:rsid w:val="00281683"/>
    <w:rsid w:val="00284043"/>
    <w:rsid w:val="00284330"/>
    <w:rsid w:val="00284C5C"/>
    <w:rsid w:val="00285EEB"/>
    <w:rsid w:val="00290894"/>
    <w:rsid w:val="00291379"/>
    <w:rsid w:val="002913F1"/>
    <w:rsid w:val="00293510"/>
    <w:rsid w:val="00294292"/>
    <w:rsid w:val="002942E7"/>
    <w:rsid w:val="00294F83"/>
    <w:rsid w:val="0029581A"/>
    <w:rsid w:val="00296B3E"/>
    <w:rsid w:val="00296CD4"/>
    <w:rsid w:val="00297870"/>
    <w:rsid w:val="002A2519"/>
    <w:rsid w:val="002A25E4"/>
    <w:rsid w:val="002A26BD"/>
    <w:rsid w:val="002A3B28"/>
    <w:rsid w:val="002A486B"/>
    <w:rsid w:val="002A487B"/>
    <w:rsid w:val="002A4B7E"/>
    <w:rsid w:val="002A521A"/>
    <w:rsid w:val="002A601A"/>
    <w:rsid w:val="002A7B30"/>
    <w:rsid w:val="002A7C76"/>
    <w:rsid w:val="002B21E7"/>
    <w:rsid w:val="002B2AE0"/>
    <w:rsid w:val="002B3161"/>
    <w:rsid w:val="002B5321"/>
    <w:rsid w:val="002B58CF"/>
    <w:rsid w:val="002B6B74"/>
    <w:rsid w:val="002B7DE4"/>
    <w:rsid w:val="002C0D16"/>
    <w:rsid w:val="002C1EF8"/>
    <w:rsid w:val="002C2C66"/>
    <w:rsid w:val="002C3A3F"/>
    <w:rsid w:val="002C4015"/>
    <w:rsid w:val="002C512A"/>
    <w:rsid w:val="002C5E03"/>
    <w:rsid w:val="002C6EDB"/>
    <w:rsid w:val="002D0451"/>
    <w:rsid w:val="002D2B61"/>
    <w:rsid w:val="002D5BD0"/>
    <w:rsid w:val="002D73D8"/>
    <w:rsid w:val="002D7AFA"/>
    <w:rsid w:val="002D7EF9"/>
    <w:rsid w:val="002E02F2"/>
    <w:rsid w:val="002E24ED"/>
    <w:rsid w:val="002E4A65"/>
    <w:rsid w:val="002E6839"/>
    <w:rsid w:val="002E73FB"/>
    <w:rsid w:val="002F2502"/>
    <w:rsid w:val="002F2FA7"/>
    <w:rsid w:val="002F3024"/>
    <w:rsid w:val="002F4262"/>
    <w:rsid w:val="002F72CE"/>
    <w:rsid w:val="00303DF8"/>
    <w:rsid w:val="00304A93"/>
    <w:rsid w:val="0030512D"/>
    <w:rsid w:val="0030670A"/>
    <w:rsid w:val="00306D52"/>
    <w:rsid w:val="00307A24"/>
    <w:rsid w:val="0031029A"/>
    <w:rsid w:val="00311BE1"/>
    <w:rsid w:val="00311D0B"/>
    <w:rsid w:val="00312536"/>
    <w:rsid w:val="00313317"/>
    <w:rsid w:val="003147AA"/>
    <w:rsid w:val="00320235"/>
    <w:rsid w:val="00321AC8"/>
    <w:rsid w:val="003234E0"/>
    <w:rsid w:val="00326947"/>
    <w:rsid w:val="00326AE0"/>
    <w:rsid w:val="003276AF"/>
    <w:rsid w:val="003276EC"/>
    <w:rsid w:val="00327FB2"/>
    <w:rsid w:val="00332FAA"/>
    <w:rsid w:val="0033345D"/>
    <w:rsid w:val="00336AC7"/>
    <w:rsid w:val="00340FF7"/>
    <w:rsid w:val="00341C61"/>
    <w:rsid w:val="00344301"/>
    <w:rsid w:val="0034549F"/>
    <w:rsid w:val="00347D35"/>
    <w:rsid w:val="00347E04"/>
    <w:rsid w:val="00347F57"/>
    <w:rsid w:val="00352C1A"/>
    <w:rsid w:val="00352E8D"/>
    <w:rsid w:val="00353B0F"/>
    <w:rsid w:val="00355D33"/>
    <w:rsid w:val="0036004C"/>
    <w:rsid w:val="00360413"/>
    <w:rsid w:val="00360DAC"/>
    <w:rsid w:val="0036167B"/>
    <w:rsid w:val="00361D64"/>
    <w:rsid w:val="00361EA9"/>
    <w:rsid w:val="00362989"/>
    <w:rsid w:val="00364F8F"/>
    <w:rsid w:val="00365957"/>
    <w:rsid w:val="00366500"/>
    <w:rsid w:val="00367698"/>
    <w:rsid w:val="00372DAA"/>
    <w:rsid w:val="0037397A"/>
    <w:rsid w:val="00374587"/>
    <w:rsid w:val="00374904"/>
    <w:rsid w:val="00382031"/>
    <w:rsid w:val="003821E6"/>
    <w:rsid w:val="003839A4"/>
    <w:rsid w:val="00384787"/>
    <w:rsid w:val="00386A07"/>
    <w:rsid w:val="00387562"/>
    <w:rsid w:val="00387EFD"/>
    <w:rsid w:val="0039035A"/>
    <w:rsid w:val="00390F3B"/>
    <w:rsid w:val="003931BC"/>
    <w:rsid w:val="003941FE"/>
    <w:rsid w:val="003952E5"/>
    <w:rsid w:val="00397197"/>
    <w:rsid w:val="003A2CDD"/>
    <w:rsid w:val="003B221A"/>
    <w:rsid w:val="003B408F"/>
    <w:rsid w:val="003C0352"/>
    <w:rsid w:val="003C0527"/>
    <w:rsid w:val="003C428E"/>
    <w:rsid w:val="003C5207"/>
    <w:rsid w:val="003C6845"/>
    <w:rsid w:val="003C7509"/>
    <w:rsid w:val="003C771D"/>
    <w:rsid w:val="003D105E"/>
    <w:rsid w:val="003D242B"/>
    <w:rsid w:val="003D4C26"/>
    <w:rsid w:val="003D4C34"/>
    <w:rsid w:val="003D5904"/>
    <w:rsid w:val="003D6C3E"/>
    <w:rsid w:val="003D7D2F"/>
    <w:rsid w:val="003E01EF"/>
    <w:rsid w:val="003E49A6"/>
    <w:rsid w:val="003E5AFA"/>
    <w:rsid w:val="003E5CB4"/>
    <w:rsid w:val="003E75A6"/>
    <w:rsid w:val="003E7ACE"/>
    <w:rsid w:val="003F023C"/>
    <w:rsid w:val="00400040"/>
    <w:rsid w:val="00401FE5"/>
    <w:rsid w:val="00402FA5"/>
    <w:rsid w:val="004050D7"/>
    <w:rsid w:val="00405EFE"/>
    <w:rsid w:val="00406277"/>
    <w:rsid w:val="0040687D"/>
    <w:rsid w:val="00407956"/>
    <w:rsid w:val="004079F5"/>
    <w:rsid w:val="00410EE6"/>
    <w:rsid w:val="00412F36"/>
    <w:rsid w:val="0041382F"/>
    <w:rsid w:val="00421CBE"/>
    <w:rsid w:val="00422A02"/>
    <w:rsid w:val="00422BD5"/>
    <w:rsid w:val="00422D93"/>
    <w:rsid w:val="004237F9"/>
    <w:rsid w:val="00423A86"/>
    <w:rsid w:val="004241D6"/>
    <w:rsid w:val="00424212"/>
    <w:rsid w:val="004244D5"/>
    <w:rsid w:val="004332B5"/>
    <w:rsid w:val="004353B1"/>
    <w:rsid w:val="00436059"/>
    <w:rsid w:val="004362FE"/>
    <w:rsid w:val="0043632E"/>
    <w:rsid w:val="00436A81"/>
    <w:rsid w:val="00437310"/>
    <w:rsid w:val="004378A0"/>
    <w:rsid w:val="00437A6D"/>
    <w:rsid w:val="00437BAC"/>
    <w:rsid w:val="00441A35"/>
    <w:rsid w:val="00442ECE"/>
    <w:rsid w:val="00446229"/>
    <w:rsid w:val="00446899"/>
    <w:rsid w:val="0044740A"/>
    <w:rsid w:val="00447813"/>
    <w:rsid w:val="004521CB"/>
    <w:rsid w:val="004606C1"/>
    <w:rsid w:val="004635F6"/>
    <w:rsid w:val="00465D55"/>
    <w:rsid w:val="00465FA0"/>
    <w:rsid w:val="00470883"/>
    <w:rsid w:val="004747D2"/>
    <w:rsid w:val="00474C45"/>
    <w:rsid w:val="004764B1"/>
    <w:rsid w:val="00476EAA"/>
    <w:rsid w:val="00481051"/>
    <w:rsid w:val="0048153E"/>
    <w:rsid w:val="00483E6E"/>
    <w:rsid w:val="004856F9"/>
    <w:rsid w:val="004878E5"/>
    <w:rsid w:val="0049046F"/>
    <w:rsid w:val="004904EA"/>
    <w:rsid w:val="004910E6"/>
    <w:rsid w:val="00491805"/>
    <w:rsid w:val="004940AD"/>
    <w:rsid w:val="00496050"/>
    <w:rsid w:val="00496EA6"/>
    <w:rsid w:val="004A1FC4"/>
    <w:rsid w:val="004A23A6"/>
    <w:rsid w:val="004A2814"/>
    <w:rsid w:val="004A2CBE"/>
    <w:rsid w:val="004A4BE7"/>
    <w:rsid w:val="004A5122"/>
    <w:rsid w:val="004A6E11"/>
    <w:rsid w:val="004B21C5"/>
    <w:rsid w:val="004B221F"/>
    <w:rsid w:val="004B2F64"/>
    <w:rsid w:val="004B4B16"/>
    <w:rsid w:val="004B4E11"/>
    <w:rsid w:val="004B58D0"/>
    <w:rsid w:val="004B5BB6"/>
    <w:rsid w:val="004C1750"/>
    <w:rsid w:val="004C238C"/>
    <w:rsid w:val="004C284B"/>
    <w:rsid w:val="004C4402"/>
    <w:rsid w:val="004C5E75"/>
    <w:rsid w:val="004D02F8"/>
    <w:rsid w:val="004D189D"/>
    <w:rsid w:val="004D2F97"/>
    <w:rsid w:val="004D5D29"/>
    <w:rsid w:val="004E2362"/>
    <w:rsid w:val="004E36A1"/>
    <w:rsid w:val="004E5377"/>
    <w:rsid w:val="004E581D"/>
    <w:rsid w:val="004E671B"/>
    <w:rsid w:val="004F160B"/>
    <w:rsid w:val="004F1E88"/>
    <w:rsid w:val="004F4CC6"/>
    <w:rsid w:val="004F674A"/>
    <w:rsid w:val="004F7679"/>
    <w:rsid w:val="00500104"/>
    <w:rsid w:val="00500749"/>
    <w:rsid w:val="00504C02"/>
    <w:rsid w:val="00505D64"/>
    <w:rsid w:val="005104B7"/>
    <w:rsid w:val="005129D4"/>
    <w:rsid w:val="005147C1"/>
    <w:rsid w:val="005200E3"/>
    <w:rsid w:val="00521760"/>
    <w:rsid w:val="00524441"/>
    <w:rsid w:val="005247A4"/>
    <w:rsid w:val="00525648"/>
    <w:rsid w:val="00526E90"/>
    <w:rsid w:val="00530311"/>
    <w:rsid w:val="00530B18"/>
    <w:rsid w:val="00531C3B"/>
    <w:rsid w:val="00531FB0"/>
    <w:rsid w:val="005324ED"/>
    <w:rsid w:val="0053300D"/>
    <w:rsid w:val="00534A39"/>
    <w:rsid w:val="00536DC3"/>
    <w:rsid w:val="00537614"/>
    <w:rsid w:val="00537862"/>
    <w:rsid w:val="00541103"/>
    <w:rsid w:val="0054194F"/>
    <w:rsid w:val="00541B60"/>
    <w:rsid w:val="00542431"/>
    <w:rsid w:val="00542805"/>
    <w:rsid w:val="00543703"/>
    <w:rsid w:val="00544D76"/>
    <w:rsid w:val="005473AF"/>
    <w:rsid w:val="005547B3"/>
    <w:rsid w:val="00560204"/>
    <w:rsid w:val="0056071E"/>
    <w:rsid w:val="00560E57"/>
    <w:rsid w:val="00561040"/>
    <w:rsid w:val="005616B1"/>
    <w:rsid w:val="00564C91"/>
    <w:rsid w:val="00564E74"/>
    <w:rsid w:val="0056514C"/>
    <w:rsid w:val="00566467"/>
    <w:rsid w:val="00571A1F"/>
    <w:rsid w:val="005731EF"/>
    <w:rsid w:val="0057474E"/>
    <w:rsid w:val="00575964"/>
    <w:rsid w:val="00577021"/>
    <w:rsid w:val="00580AE0"/>
    <w:rsid w:val="00581C5C"/>
    <w:rsid w:val="00583216"/>
    <w:rsid w:val="00585FBE"/>
    <w:rsid w:val="00586584"/>
    <w:rsid w:val="00586FF5"/>
    <w:rsid w:val="00592014"/>
    <w:rsid w:val="00593BD9"/>
    <w:rsid w:val="00594D99"/>
    <w:rsid w:val="00595478"/>
    <w:rsid w:val="00596030"/>
    <w:rsid w:val="00596C9B"/>
    <w:rsid w:val="005A0977"/>
    <w:rsid w:val="005A5EE8"/>
    <w:rsid w:val="005A7DAE"/>
    <w:rsid w:val="005B0BE2"/>
    <w:rsid w:val="005B2F3D"/>
    <w:rsid w:val="005B31A7"/>
    <w:rsid w:val="005B7888"/>
    <w:rsid w:val="005B7CB2"/>
    <w:rsid w:val="005C1D2D"/>
    <w:rsid w:val="005C34B2"/>
    <w:rsid w:val="005C35DA"/>
    <w:rsid w:val="005C47BB"/>
    <w:rsid w:val="005C4E49"/>
    <w:rsid w:val="005C6392"/>
    <w:rsid w:val="005C74D5"/>
    <w:rsid w:val="005C7672"/>
    <w:rsid w:val="005D0B71"/>
    <w:rsid w:val="005D16FB"/>
    <w:rsid w:val="005D18C7"/>
    <w:rsid w:val="005D198C"/>
    <w:rsid w:val="005D24CF"/>
    <w:rsid w:val="005D295A"/>
    <w:rsid w:val="005D2B5B"/>
    <w:rsid w:val="005D3403"/>
    <w:rsid w:val="005D4FC8"/>
    <w:rsid w:val="005E16F6"/>
    <w:rsid w:val="005E2F22"/>
    <w:rsid w:val="005E4ACF"/>
    <w:rsid w:val="005E50FD"/>
    <w:rsid w:val="005E6D36"/>
    <w:rsid w:val="005F0217"/>
    <w:rsid w:val="005F0A25"/>
    <w:rsid w:val="005F209A"/>
    <w:rsid w:val="005F3522"/>
    <w:rsid w:val="005F3E43"/>
    <w:rsid w:val="005F4785"/>
    <w:rsid w:val="005F588C"/>
    <w:rsid w:val="005F5C63"/>
    <w:rsid w:val="005F5DC6"/>
    <w:rsid w:val="005F7980"/>
    <w:rsid w:val="00601728"/>
    <w:rsid w:val="00603530"/>
    <w:rsid w:val="00603A34"/>
    <w:rsid w:val="0060465E"/>
    <w:rsid w:val="00604710"/>
    <w:rsid w:val="0060685B"/>
    <w:rsid w:val="006074C4"/>
    <w:rsid w:val="00607AC4"/>
    <w:rsid w:val="00610482"/>
    <w:rsid w:val="00611388"/>
    <w:rsid w:val="00611D10"/>
    <w:rsid w:val="00615D65"/>
    <w:rsid w:val="00615D77"/>
    <w:rsid w:val="00620F51"/>
    <w:rsid w:val="006216A2"/>
    <w:rsid w:val="00621958"/>
    <w:rsid w:val="006234E3"/>
    <w:rsid w:val="006239B6"/>
    <w:rsid w:val="00624B42"/>
    <w:rsid w:val="0062691F"/>
    <w:rsid w:val="006269E0"/>
    <w:rsid w:val="00627238"/>
    <w:rsid w:val="00627577"/>
    <w:rsid w:val="00637949"/>
    <w:rsid w:val="00640EA6"/>
    <w:rsid w:val="00641AB9"/>
    <w:rsid w:val="00641E0E"/>
    <w:rsid w:val="00642AEF"/>
    <w:rsid w:val="00644E98"/>
    <w:rsid w:val="00645348"/>
    <w:rsid w:val="00646C0C"/>
    <w:rsid w:val="00650669"/>
    <w:rsid w:val="00651CA0"/>
    <w:rsid w:val="006535E7"/>
    <w:rsid w:val="0065425A"/>
    <w:rsid w:val="00660556"/>
    <w:rsid w:val="00661262"/>
    <w:rsid w:val="006626D8"/>
    <w:rsid w:val="006630B6"/>
    <w:rsid w:val="00663258"/>
    <w:rsid w:val="0066337F"/>
    <w:rsid w:val="00663616"/>
    <w:rsid w:val="006679A7"/>
    <w:rsid w:val="00667C69"/>
    <w:rsid w:val="0067192B"/>
    <w:rsid w:val="00671C08"/>
    <w:rsid w:val="00675089"/>
    <w:rsid w:val="006759DE"/>
    <w:rsid w:val="00676DB4"/>
    <w:rsid w:val="00677A94"/>
    <w:rsid w:val="00680025"/>
    <w:rsid w:val="00680F1D"/>
    <w:rsid w:val="00681892"/>
    <w:rsid w:val="00683077"/>
    <w:rsid w:val="006838BC"/>
    <w:rsid w:val="00684765"/>
    <w:rsid w:val="00684B03"/>
    <w:rsid w:val="00687159"/>
    <w:rsid w:val="00687A69"/>
    <w:rsid w:val="006902C4"/>
    <w:rsid w:val="0069641F"/>
    <w:rsid w:val="00697B5C"/>
    <w:rsid w:val="006A04ED"/>
    <w:rsid w:val="006A0A2B"/>
    <w:rsid w:val="006A14F5"/>
    <w:rsid w:val="006A2BD4"/>
    <w:rsid w:val="006A4C5D"/>
    <w:rsid w:val="006A7116"/>
    <w:rsid w:val="006B0331"/>
    <w:rsid w:val="006B03D2"/>
    <w:rsid w:val="006B06C9"/>
    <w:rsid w:val="006B0CD7"/>
    <w:rsid w:val="006B12B1"/>
    <w:rsid w:val="006B177B"/>
    <w:rsid w:val="006B256A"/>
    <w:rsid w:val="006B6744"/>
    <w:rsid w:val="006B72FD"/>
    <w:rsid w:val="006C13E2"/>
    <w:rsid w:val="006C2ACB"/>
    <w:rsid w:val="006C2CA5"/>
    <w:rsid w:val="006C30FA"/>
    <w:rsid w:val="006C319F"/>
    <w:rsid w:val="006C3F63"/>
    <w:rsid w:val="006C4649"/>
    <w:rsid w:val="006C5E28"/>
    <w:rsid w:val="006C5EFE"/>
    <w:rsid w:val="006C5F44"/>
    <w:rsid w:val="006C655E"/>
    <w:rsid w:val="006C6C06"/>
    <w:rsid w:val="006C6EAA"/>
    <w:rsid w:val="006C7DB8"/>
    <w:rsid w:val="006D02D3"/>
    <w:rsid w:val="006D1846"/>
    <w:rsid w:val="006D1E4F"/>
    <w:rsid w:val="006D6D3A"/>
    <w:rsid w:val="006D7346"/>
    <w:rsid w:val="006E023F"/>
    <w:rsid w:val="006E0A00"/>
    <w:rsid w:val="006E0ECA"/>
    <w:rsid w:val="006E1663"/>
    <w:rsid w:val="006E26DE"/>
    <w:rsid w:val="006E51B5"/>
    <w:rsid w:val="006F1576"/>
    <w:rsid w:val="006F1764"/>
    <w:rsid w:val="006F3146"/>
    <w:rsid w:val="006F41AB"/>
    <w:rsid w:val="006F550E"/>
    <w:rsid w:val="006F589A"/>
    <w:rsid w:val="007014AF"/>
    <w:rsid w:val="007041C6"/>
    <w:rsid w:val="00704E8E"/>
    <w:rsid w:val="00704FE1"/>
    <w:rsid w:val="007054BF"/>
    <w:rsid w:val="00705562"/>
    <w:rsid w:val="00706739"/>
    <w:rsid w:val="007118E7"/>
    <w:rsid w:val="00714BAC"/>
    <w:rsid w:val="00715E3D"/>
    <w:rsid w:val="00716AF5"/>
    <w:rsid w:val="00720764"/>
    <w:rsid w:val="00720BEA"/>
    <w:rsid w:val="00722DB8"/>
    <w:rsid w:val="00722F66"/>
    <w:rsid w:val="0072355B"/>
    <w:rsid w:val="00723620"/>
    <w:rsid w:val="007256D2"/>
    <w:rsid w:val="00726EDB"/>
    <w:rsid w:val="007321BC"/>
    <w:rsid w:val="007338E9"/>
    <w:rsid w:val="00734567"/>
    <w:rsid w:val="007348DB"/>
    <w:rsid w:val="0073720E"/>
    <w:rsid w:val="00742493"/>
    <w:rsid w:val="00745B68"/>
    <w:rsid w:val="00746B1B"/>
    <w:rsid w:val="00746CB1"/>
    <w:rsid w:val="00747CC4"/>
    <w:rsid w:val="00747F36"/>
    <w:rsid w:val="00750003"/>
    <w:rsid w:val="00751220"/>
    <w:rsid w:val="00752519"/>
    <w:rsid w:val="007527D2"/>
    <w:rsid w:val="0075565E"/>
    <w:rsid w:val="0075672C"/>
    <w:rsid w:val="007607EE"/>
    <w:rsid w:val="00761154"/>
    <w:rsid w:val="007623AB"/>
    <w:rsid w:val="007624FC"/>
    <w:rsid w:val="00764AFE"/>
    <w:rsid w:val="00765086"/>
    <w:rsid w:val="007651C4"/>
    <w:rsid w:val="00772F12"/>
    <w:rsid w:val="00774C76"/>
    <w:rsid w:val="00775166"/>
    <w:rsid w:val="00780273"/>
    <w:rsid w:val="0078326E"/>
    <w:rsid w:val="00783C93"/>
    <w:rsid w:val="007851BA"/>
    <w:rsid w:val="00786964"/>
    <w:rsid w:val="0078758A"/>
    <w:rsid w:val="00787C51"/>
    <w:rsid w:val="00791579"/>
    <w:rsid w:val="0079296F"/>
    <w:rsid w:val="0079334B"/>
    <w:rsid w:val="00797787"/>
    <w:rsid w:val="00797EF4"/>
    <w:rsid w:val="007A097E"/>
    <w:rsid w:val="007A343E"/>
    <w:rsid w:val="007A54C0"/>
    <w:rsid w:val="007A5F57"/>
    <w:rsid w:val="007A665F"/>
    <w:rsid w:val="007A698C"/>
    <w:rsid w:val="007A6F99"/>
    <w:rsid w:val="007A7094"/>
    <w:rsid w:val="007B04EC"/>
    <w:rsid w:val="007B1A58"/>
    <w:rsid w:val="007B656E"/>
    <w:rsid w:val="007B66F8"/>
    <w:rsid w:val="007B72AC"/>
    <w:rsid w:val="007B754F"/>
    <w:rsid w:val="007B7A6D"/>
    <w:rsid w:val="007C2E6D"/>
    <w:rsid w:val="007C406E"/>
    <w:rsid w:val="007C492D"/>
    <w:rsid w:val="007C7720"/>
    <w:rsid w:val="007D2CE2"/>
    <w:rsid w:val="007D2F0D"/>
    <w:rsid w:val="007D4282"/>
    <w:rsid w:val="007D4DEB"/>
    <w:rsid w:val="007D5530"/>
    <w:rsid w:val="007D61A7"/>
    <w:rsid w:val="007E02B1"/>
    <w:rsid w:val="007E0413"/>
    <w:rsid w:val="007E1140"/>
    <w:rsid w:val="007E1DA1"/>
    <w:rsid w:val="007E2020"/>
    <w:rsid w:val="007E2262"/>
    <w:rsid w:val="007E22B1"/>
    <w:rsid w:val="007F1495"/>
    <w:rsid w:val="007F40D7"/>
    <w:rsid w:val="008006B0"/>
    <w:rsid w:val="008010A0"/>
    <w:rsid w:val="008016E2"/>
    <w:rsid w:val="0080240A"/>
    <w:rsid w:val="00802DF5"/>
    <w:rsid w:val="00803237"/>
    <w:rsid w:val="008044AC"/>
    <w:rsid w:val="0080520E"/>
    <w:rsid w:val="00805AC0"/>
    <w:rsid w:val="00806336"/>
    <w:rsid w:val="0080648F"/>
    <w:rsid w:val="00806CEA"/>
    <w:rsid w:val="0080701A"/>
    <w:rsid w:val="00811149"/>
    <w:rsid w:val="00813FF4"/>
    <w:rsid w:val="008147CA"/>
    <w:rsid w:val="00814876"/>
    <w:rsid w:val="00814A04"/>
    <w:rsid w:val="00814FC8"/>
    <w:rsid w:val="008156C3"/>
    <w:rsid w:val="00815AC5"/>
    <w:rsid w:val="008206EE"/>
    <w:rsid w:val="00821C27"/>
    <w:rsid w:val="0082297C"/>
    <w:rsid w:val="008234C8"/>
    <w:rsid w:val="00826D6B"/>
    <w:rsid w:val="00826DA4"/>
    <w:rsid w:val="00826EE4"/>
    <w:rsid w:val="00827D7A"/>
    <w:rsid w:val="00827E78"/>
    <w:rsid w:val="00830B7B"/>
    <w:rsid w:val="008314DF"/>
    <w:rsid w:val="00831E5D"/>
    <w:rsid w:val="0083348E"/>
    <w:rsid w:val="008343E2"/>
    <w:rsid w:val="008345A4"/>
    <w:rsid w:val="00836B4D"/>
    <w:rsid w:val="008373B9"/>
    <w:rsid w:val="00840ADA"/>
    <w:rsid w:val="00840E02"/>
    <w:rsid w:val="00841600"/>
    <w:rsid w:val="0084365C"/>
    <w:rsid w:val="0084385B"/>
    <w:rsid w:val="008449E1"/>
    <w:rsid w:val="00846CAA"/>
    <w:rsid w:val="0085011F"/>
    <w:rsid w:val="008513C1"/>
    <w:rsid w:val="00851D42"/>
    <w:rsid w:val="00852222"/>
    <w:rsid w:val="0085551D"/>
    <w:rsid w:val="00855A78"/>
    <w:rsid w:val="00856037"/>
    <w:rsid w:val="008569BF"/>
    <w:rsid w:val="00862190"/>
    <w:rsid w:val="008630C1"/>
    <w:rsid w:val="00867CEA"/>
    <w:rsid w:val="008723F5"/>
    <w:rsid w:val="00872991"/>
    <w:rsid w:val="00873647"/>
    <w:rsid w:val="0087448D"/>
    <w:rsid w:val="00875845"/>
    <w:rsid w:val="008761F7"/>
    <w:rsid w:val="008772B9"/>
    <w:rsid w:val="00877590"/>
    <w:rsid w:val="0087769A"/>
    <w:rsid w:val="00877B95"/>
    <w:rsid w:val="00880BF4"/>
    <w:rsid w:val="0088119E"/>
    <w:rsid w:val="00882B89"/>
    <w:rsid w:val="008868E0"/>
    <w:rsid w:val="0089542B"/>
    <w:rsid w:val="008A1C85"/>
    <w:rsid w:val="008A1DF3"/>
    <w:rsid w:val="008A3B03"/>
    <w:rsid w:val="008A426D"/>
    <w:rsid w:val="008A4F54"/>
    <w:rsid w:val="008B062F"/>
    <w:rsid w:val="008B0C45"/>
    <w:rsid w:val="008B209A"/>
    <w:rsid w:val="008B2CAE"/>
    <w:rsid w:val="008B7FF6"/>
    <w:rsid w:val="008C0950"/>
    <w:rsid w:val="008C10B0"/>
    <w:rsid w:val="008C18D8"/>
    <w:rsid w:val="008C59E7"/>
    <w:rsid w:val="008C5BEC"/>
    <w:rsid w:val="008C5DEF"/>
    <w:rsid w:val="008C6A36"/>
    <w:rsid w:val="008D2446"/>
    <w:rsid w:val="008D350F"/>
    <w:rsid w:val="008D3EC3"/>
    <w:rsid w:val="008E124E"/>
    <w:rsid w:val="008E398F"/>
    <w:rsid w:val="008E4712"/>
    <w:rsid w:val="008E4A0F"/>
    <w:rsid w:val="008E5946"/>
    <w:rsid w:val="008E5F75"/>
    <w:rsid w:val="008E64CF"/>
    <w:rsid w:val="008E7299"/>
    <w:rsid w:val="008E7ACD"/>
    <w:rsid w:val="008E7EA7"/>
    <w:rsid w:val="008F01CB"/>
    <w:rsid w:val="008F2180"/>
    <w:rsid w:val="008F2733"/>
    <w:rsid w:val="008F566A"/>
    <w:rsid w:val="008F5950"/>
    <w:rsid w:val="00900527"/>
    <w:rsid w:val="00901C84"/>
    <w:rsid w:val="00901E7B"/>
    <w:rsid w:val="00906C49"/>
    <w:rsid w:val="009072D1"/>
    <w:rsid w:val="0091127C"/>
    <w:rsid w:val="00911472"/>
    <w:rsid w:val="00911CC8"/>
    <w:rsid w:val="00915933"/>
    <w:rsid w:val="00915C9D"/>
    <w:rsid w:val="00920B73"/>
    <w:rsid w:val="009244F7"/>
    <w:rsid w:val="00925BC8"/>
    <w:rsid w:val="009302FF"/>
    <w:rsid w:val="00931106"/>
    <w:rsid w:val="009311F1"/>
    <w:rsid w:val="00931268"/>
    <w:rsid w:val="00932BEA"/>
    <w:rsid w:val="009331C3"/>
    <w:rsid w:val="00933E92"/>
    <w:rsid w:val="00935C11"/>
    <w:rsid w:val="00936C31"/>
    <w:rsid w:val="00937B77"/>
    <w:rsid w:val="00937E5C"/>
    <w:rsid w:val="0094093B"/>
    <w:rsid w:val="00940AE5"/>
    <w:rsid w:val="00943313"/>
    <w:rsid w:val="00943B11"/>
    <w:rsid w:val="00951058"/>
    <w:rsid w:val="00953269"/>
    <w:rsid w:val="0095570E"/>
    <w:rsid w:val="009608BD"/>
    <w:rsid w:val="009627AE"/>
    <w:rsid w:val="009635FC"/>
    <w:rsid w:val="0096464E"/>
    <w:rsid w:val="0097008A"/>
    <w:rsid w:val="009711A1"/>
    <w:rsid w:val="00971297"/>
    <w:rsid w:val="00971EC0"/>
    <w:rsid w:val="00976718"/>
    <w:rsid w:val="00976A58"/>
    <w:rsid w:val="00977DC7"/>
    <w:rsid w:val="0098083C"/>
    <w:rsid w:val="00980B5F"/>
    <w:rsid w:val="0098346B"/>
    <w:rsid w:val="00984509"/>
    <w:rsid w:val="00984511"/>
    <w:rsid w:val="00985519"/>
    <w:rsid w:val="0098612D"/>
    <w:rsid w:val="00986454"/>
    <w:rsid w:val="00993296"/>
    <w:rsid w:val="00993984"/>
    <w:rsid w:val="00997DF2"/>
    <w:rsid w:val="009A005A"/>
    <w:rsid w:val="009A1783"/>
    <w:rsid w:val="009A1ECF"/>
    <w:rsid w:val="009A2DB3"/>
    <w:rsid w:val="009A4372"/>
    <w:rsid w:val="009A4A0F"/>
    <w:rsid w:val="009A6D4D"/>
    <w:rsid w:val="009A6E8B"/>
    <w:rsid w:val="009A7844"/>
    <w:rsid w:val="009A7A5E"/>
    <w:rsid w:val="009A7BB1"/>
    <w:rsid w:val="009B03CD"/>
    <w:rsid w:val="009B0C1A"/>
    <w:rsid w:val="009B2726"/>
    <w:rsid w:val="009B2928"/>
    <w:rsid w:val="009B3BB3"/>
    <w:rsid w:val="009C08FD"/>
    <w:rsid w:val="009C0B01"/>
    <w:rsid w:val="009C0D8A"/>
    <w:rsid w:val="009C28B0"/>
    <w:rsid w:val="009C357C"/>
    <w:rsid w:val="009C5B01"/>
    <w:rsid w:val="009C5F45"/>
    <w:rsid w:val="009C6946"/>
    <w:rsid w:val="009D2962"/>
    <w:rsid w:val="009D39F2"/>
    <w:rsid w:val="009D3F39"/>
    <w:rsid w:val="009D4132"/>
    <w:rsid w:val="009E1993"/>
    <w:rsid w:val="009E25AA"/>
    <w:rsid w:val="009E39CA"/>
    <w:rsid w:val="009E40B8"/>
    <w:rsid w:val="009E4164"/>
    <w:rsid w:val="009E471C"/>
    <w:rsid w:val="009E5007"/>
    <w:rsid w:val="009E5161"/>
    <w:rsid w:val="009E53F3"/>
    <w:rsid w:val="009E6A97"/>
    <w:rsid w:val="009E6B73"/>
    <w:rsid w:val="009F1D70"/>
    <w:rsid w:val="009F39A5"/>
    <w:rsid w:val="009F3B49"/>
    <w:rsid w:val="00A00BDA"/>
    <w:rsid w:val="00A022F0"/>
    <w:rsid w:val="00A049B7"/>
    <w:rsid w:val="00A04FF9"/>
    <w:rsid w:val="00A059F4"/>
    <w:rsid w:val="00A05FCD"/>
    <w:rsid w:val="00A06674"/>
    <w:rsid w:val="00A07F13"/>
    <w:rsid w:val="00A116F5"/>
    <w:rsid w:val="00A11CEA"/>
    <w:rsid w:val="00A12303"/>
    <w:rsid w:val="00A1406C"/>
    <w:rsid w:val="00A148E8"/>
    <w:rsid w:val="00A150C8"/>
    <w:rsid w:val="00A165D0"/>
    <w:rsid w:val="00A22838"/>
    <w:rsid w:val="00A247A0"/>
    <w:rsid w:val="00A25E46"/>
    <w:rsid w:val="00A268A0"/>
    <w:rsid w:val="00A272C4"/>
    <w:rsid w:val="00A305F2"/>
    <w:rsid w:val="00A323A6"/>
    <w:rsid w:val="00A324C1"/>
    <w:rsid w:val="00A326AD"/>
    <w:rsid w:val="00A3409C"/>
    <w:rsid w:val="00A345D0"/>
    <w:rsid w:val="00A34D12"/>
    <w:rsid w:val="00A35FF9"/>
    <w:rsid w:val="00A37309"/>
    <w:rsid w:val="00A3749D"/>
    <w:rsid w:val="00A3789A"/>
    <w:rsid w:val="00A44A6F"/>
    <w:rsid w:val="00A44E6F"/>
    <w:rsid w:val="00A4581C"/>
    <w:rsid w:val="00A52874"/>
    <w:rsid w:val="00A53219"/>
    <w:rsid w:val="00A5364E"/>
    <w:rsid w:val="00A61D15"/>
    <w:rsid w:val="00A61F26"/>
    <w:rsid w:val="00A65076"/>
    <w:rsid w:val="00A66C0D"/>
    <w:rsid w:val="00A67C08"/>
    <w:rsid w:val="00A726A8"/>
    <w:rsid w:val="00A756A3"/>
    <w:rsid w:val="00A75A2A"/>
    <w:rsid w:val="00A827D0"/>
    <w:rsid w:val="00A853E8"/>
    <w:rsid w:val="00A85CBB"/>
    <w:rsid w:val="00A912DC"/>
    <w:rsid w:val="00A922B0"/>
    <w:rsid w:val="00A9272E"/>
    <w:rsid w:val="00A93EF8"/>
    <w:rsid w:val="00A94410"/>
    <w:rsid w:val="00A94E9E"/>
    <w:rsid w:val="00A95B80"/>
    <w:rsid w:val="00A95D69"/>
    <w:rsid w:val="00A95EAA"/>
    <w:rsid w:val="00A96134"/>
    <w:rsid w:val="00A96167"/>
    <w:rsid w:val="00A97296"/>
    <w:rsid w:val="00AA0813"/>
    <w:rsid w:val="00AA1180"/>
    <w:rsid w:val="00AA1AA6"/>
    <w:rsid w:val="00AA5558"/>
    <w:rsid w:val="00AA6AD2"/>
    <w:rsid w:val="00AA6E59"/>
    <w:rsid w:val="00AA7533"/>
    <w:rsid w:val="00AB1620"/>
    <w:rsid w:val="00AB303B"/>
    <w:rsid w:val="00AB4AB3"/>
    <w:rsid w:val="00AB4F9D"/>
    <w:rsid w:val="00AB63A8"/>
    <w:rsid w:val="00AC2931"/>
    <w:rsid w:val="00AC297B"/>
    <w:rsid w:val="00AC3F95"/>
    <w:rsid w:val="00AC4E8F"/>
    <w:rsid w:val="00AC61C4"/>
    <w:rsid w:val="00AC6D63"/>
    <w:rsid w:val="00AC71EE"/>
    <w:rsid w:val="00AD0335"/>
    <w:rsid w:val="00AD0448"/>
    <w:rsid w:val="00AD1798"/>
    <w:rsid w:val="00AD32F8"/>
    <w:rsid w:val="00AD5388"/>
    <w:rsid w:val="00AE03F8"/>
    <w:rsid w:val="00AE0A13"/>
    <w:rsid w:val="00AE15D2"/>
    <w:rsid w:val="00AE2325"/>
    <w:rsid w:val="00AE2FD6"/>
    <w:rsid w:val="00AE3D75"/>
    <w:rsid w:val="00AE3F74"/>
    <w:rsid w:val="00AE49C6"/>
    <w:rsid w:val="00AE6AFD"/>
    <w:rsid w:val="00AE7B35"/>
    <w:rsid w:val="00AE7BAE"/>
    <w:rsid w:val="00AF0E35"/>
    <w:rsid w:val="00AF25AA"/>
    <w:rsid w:val="00AF3FEA"/>
    <w:rsid w:val="00AF586D"/>
    <w:rsid w:val="00AF6E3B"/>
    <w:rsid w:val="00AF7696"/>
    <w:rsid w:val="00B01CD2"/>
    <w:rsid w:val="00B01F8B"/>
    <w:rsid w:val="00B033E6"/>
    <w:rsid w:val="00B0349B"/>
    <w:rsid w:val="00B047DA"/>
    <w:rsid w:val="00B05BF3"/>
    <w:rsid w:val="00B06857"/>
    <w:rsid w:val="00B079F8"/>
    <w:rsid w:val="00B10914"/>
    <w:rsid w:val="00B119C2"/>
    <w:rsid w:val="00B13911"/>
    <w:rsid w:val="00B13BC7"/>
    <w:rsid w:val="00B15202"/>
    <w:rsid w:val="00B203F0"/>
    <w:rsid w:val="00B23C59"/>
    <w:rsid w:val="00B23CF2"/>
    <w:rsid w:val="00B23E7F"/>
    <w:rsid w:val="00B24160"/>
    <w:rsid w:val="00B2712B"/>
    <w:rsid w:val="00B300AE"/>
    <w:rsid w:val="00B30D28"/>
    <w:rsid w:val="00B31381"/>
    <w:rsid w:val="00B33AAC"/>
    <w:rsid w:val="00B34244"/>
    <w:rsid w:val="00B34FBA"/>
    <w:rsid w:val="00B366D6"/>
    <w:rsid w:val="00B37EBA"/>
    <w:rsid w:val="00B402FB"/>
    <w:rsid w:val="00B40444"/>
    <w:rsid w:val="00B418E6"/>
    <w:rsid w:val="00B44484"/>
    <w:rsid w:val="00B45E42"/>
    <w:rsid w:val="00B462C5"/>
    <w:rsid w:val="00B505B9"/>
    <w:rsid w:val="00B51DFF"/>
    <w:rsid w:val="00B528C7"/>
    <w:rsid w:val="00B53AAA"/>
    <w:rsid w:val="00B53CA1"/>
    <w:rsid w:val="00B54263"/>
    <w:rsid w:val="00B61247"/>
    <w:rsid w:val="00B61FE3"/>
    <w:rsid w:val="00B63609"/>
    <w:rsid w:val="00B6515F"/>
    <w:rsid w:val="00B66F35"/>
    <w:rsid w:val="00B67BFD"/>
    <w:rsid w:val="00B731C8"/>
    <w:rsid w:val="00B756EE"/>
    <w:rsid w:val="00B75864"/>
    <w:rsid w:val="00B7673A"/>
    <w:rsid w:val="00B77791"/>
    <w:rsid w:val="00B818F2"/>
    <w:rsid w:val="00B81C69"/>
    <w:rsid w:val="00B83BC3"/>
    <w:rsid w:val="00B84C09"/>
    <w:rsid w:val="00B86488"/>
    <w:rsid w:val="00B87559"/>
    <w:rsid w:val="00B879C1"/>
    <w:rsid w:val="00B905C9"/>
    <w:rsid w:val="00B91219"/>
    <w:rsid w:val="00B91BBF"/>
    <w:rsid w:val="00B93D66"/>
    <w:rsid w:val="00BA0C61"/>
    <w:rsid w:val="00BA3DB9"/>
    <w:rsid w:val="00BA4CB1"/>
    <w:rsid w:val="00BA4F1D"/>
    <w:rsid w:val="00BA53AA"/>
    <w:rsid w:val="00BA583E"/>
    <w:rsid w:val="00BA63F0"/>
    <w:rsid w:val="00BB04E2"/>
    <w:rsid w:val="00BB0988"/>
    <w:rsid w:val="00BB0AC8"/>
    <w:rsid w:val="00BB2E2A"/>
    <w:rsid w:val="00BB6042"/>
    <w:rsid w:val="00BB65CB"/>
    <w:rsid w:val="00BB65FE"/>
    <w:rsid w:val="00BB6867"/>
    <w:rsid w:val="00BC0425"/>
    <w:rsid w:val="00BC1375"/>
    <w:rsid w:val="00BC291E"/>
    <w:rsid w:val="00BC2BF6"/>
    <w:rsid w:val="00BC30D2"/>
    <w:rsid w:val="00BC325F"/>
    <w:rsid w:val="00BC7C4F"/>
    <w:rsid w:val="00BD1125"/>
    <w:rsid w:val="00BD124D"/>
    <w:rsid w:val="00BD66FA"/>
    <w:rsid w:val="00BE082B"/>
    <w:rsid w:val="00BE097B"/>
    <w:rsid w:val="00BE12B5"/>
    <w:rsid w:val="00BE3659"/>
    <w:rsid w:val="00BE370F"/>
    <w:rsid w:val="00BE6B5A"/>
    <w:rsid w:val="00BE7649"/>
    <w:rsid w:val="00BF046B"/>
    <w:rsid w:val="00BF214D"/>
    <w:rsid w:val="00BF28E0"/>
    <w:rsid w:val="00BF3519"/>
    <w:rsid w:val="00BF3BE5"/>
    <w:rsid w:val="00BF4B2C"/>
    <w:rsid w:val="00BF5313"/>
    <w:rsid w:val="00C00486"/>
    <w:rsid w:val="00C01381"/>
    <w:rsid w:val="00C0375B"/>
    <w:rsid w:val="00C0565F"/>
    <w:rsid w:val="00C05A9A"/>
    <w:rsid w:val="00C0643E"/>
    <w:rsid w:val="00C07601"/>
    <w:rsid w:val="00C1058A"/>
    <w:rsid w:val="00C1075E"/>
    <w:rsid w:val="00C130D6"/>
    <w:rsid w:val="00C14402"/>
    <w:rsid w:val="00C146C5"/>
    <w:rsid w:val="00C15581"/>
    <w:rsid w:val="00C1676D"/>
    <w:rsid w:val="00C2011D"/>
    <w:rsid w:val="00C2222A"/>
    <w:rsid w:val="00C23449"/>
    <w:rsid w:val="00C24055"/>
    <w:rsid w:val="00C25784"/>
    <w:rsid w:val="00C257C5"/>
    <w:rsid w:val="00C26EBA"/>
    <w:rsid w:val="00C30650"/>
    <w:rsid w:val="00C311C6"/>
    <w:rsid w:val="00C31D03"/>
    <w:rsid w:val="00C35476"/>
    <w:rsid w:val="00C35E31"/>
    <w:rsid w:val="00C36812"/>
    <w:rsid w:val="00C374AB"/>
    <w:rsid w:val="00C40372"/>
    <w:rsid w:val="00C42484"/>
    <w:rsid w:val="00C453CA"/>
    <w:rsid w:val="00C512DA"/>
    <w:rsid w:val="00C530B4"/>
    <w:rsid w:val="00C53F36"/>
    <w:rsid w:val="00C551EB"/>
    <w:rsid w:val="00C56541"/>
    <w:rsid w:val="00C61049"/>
    <w:rsid w:val="00C618E4"/>
    <w:rsid w:val="00C61CEC"/>
    <w:rsid w:val="00C62644"/>
    <w:rsid w:val="00C6398E"/>
    <w:rsid w:val="00C65638"/>
    <w:rsid w:val="00C7136D"/>
    <w:rsid w:val="00C73A72"/>
    <w:rsid w:val="00C73EB2"/>
    <w:rsid w:val="00C74EFD"/>
    <w:rsid w:val="00C74FE2"/>
    <w:rsid w:val="00C75511"/>
    <w:rsid w:val="00C75619"/>
    <w:rsid w:val="00C8102E"/>
    <w:rsid w:val="00C8184E"/>
    <w:rsid w:val="00C83D03"/>
    <w:rsid w:val="00C85C82"/>
    <w:rsid w:val="00C902AE"/>
    <w:rsid w:val="00C90F83"/>
    <w:rsid w:val="00C92D5D"/>
    <w:rsid w:val="00C95D38"/>
    <w:rsid w:val="00CA0B44"/>
    <w:rsid w:val="00CA0D9F"/>
    <w:rsid w:val="00CA12FE"/>
    <w:rsid w:val="00CA321D"/>
    <w:rsid w:val="00CA36D5"/>
    <w:rsid w:val="00CA3C74"/>
    <w:rsid w:val="00CA4349"/>
    <w:rsid w:val="00CA43F9"/>
    <w:rsid w:val="00CB050F"/>
    <w:rsid w:val="00CB24EF"/>
    <w:rsid w:val="00CB27F1"/>
    <w:rsid w:val="00CB2AD9"/>
    <w:rsid w:val="00CB2E18"/>
    <w:rsid w:val="00CB4CED"/>
    <w:rsid w:val="00CB51B2"/>
    <w:rsid w:val="00CB6808"/>
    <w:rsid w:val="00CB698F"/>
    <w:rsid w:val="00CC11BC"/>
    <w:rsid w:val="00CC3A46"/>
    <w:rsid w:val="00CC6031"/>
    <w:rsid w:val="00CD29FA"/>
    <w:rsid w:val="00CD2A4C"/>
    <w:rsid w:val="00CD2D38"/>
    <w:rsid w:val="00CD3672"/>
    <w:rsid w:val="00CD45CF"/>
    <w:rsid w:val="00CD60B7"/>
    <w:rsid w:val="00CD65DB"/>
    <w:rsid w:val="00CD6650"/>
    <w:rsid w:val="00CE0716"/>
    <w:rsid w:val="00CE3972"/>
    <w:rsid w:val="00CE55C5"/>
    <w:rsid w:val="00CF33F5"/>
    <w:rsid w:val="00CF447F"/>
    <w:rsid w:val="00CF4812"/>
    <w:rsid w:val="00CF5B0B"/>
    <w:rsid w:val="00CF6A20"/>
    <w:rsid w:val="00D01FDE"/>
    <w:rsid w:val="00D04990"/>
    <w:rsid w:val="00D0543D"/>
    <w:rsid w:val="00D068DD"/>
    <w:rsid w:val="00D10236"/>
    <w:rsid w:val="00D13147"/>
    <w:rsid w:val="00D13156"/>
    <w:rsid w:val="00D13E73"/>
    <w:rsid w:val="00D1584E"/>
    <w:rsid w:val="00D16EA6"/>
    <w:rsid w:val="00D17672"/>
    <w:rsid w:val="00D20C1F"/>
    <w:rsid w:val="00D24B8B"/>
    <w:rsid w:val="00D25103"/>
    <w:rsid w:val="00D25422"/>
    <w:rsid w:val="00D25FFB"/>
    <w:rsid w:val="00D279DC"/>
    <w:rsid w:val="00D27C00"/>
    <w:rsid w:val="00D3361C"/>
    <w:rsid w:val="00D33FFF"/>
    <w:rsid w:val="00D34E64"/>
    <w:rsid w:val="00D35299"/>
    <w:rsid w:val="00D36029"/>
    <w:rsid w:val="00D40122"/>
    <w:rsid w:val="00D409B4"/>
    <w:rsid w:val="00D41E4C"/>
    <w:rsid w:val="00D43659"/>
    <w:rsid w:val="00D4367D"/>
    <w:rsid w:val="00D4652E"/>
    <w:rsid w:val="00D47451"/>
    <w:rsid w:val="00D47C6E"/>
    <w:rsid w:val="00D503FB"/>
    <w:rsid w:val="00D53F92"/>
    <w:rsid w:val="00D559AC"/>
    <w:rsid w:val="00D559B6"/>
    <w:rsid w:val="00D55D1D"/>
    <w:rsid w:val="00D57738"/>
    <w:rsid w:val="00D603F2"/>
    <w:rsid w:val="00D63923"/>
    <w:rsid w:val="00D63E95"/>
    <w:rsid w:val="00D64A7D"/>
    <w:rsid w:val="00D66267"/>
    <w:rsid w:val="00D725A4"/>
    <w:rsid w:val="00D743E5"/>
    <w:rsid w:val="00D748E0"/>
    <w:rsid w:val="00D74F5B"/>
    <w:rsid w:val="00D76B7F"/>
    <w:rsid w:val="00D802E4"/>
    <w:rsid w:val="00D8207B"/>
    <w:rsid w:val="00D83366"/>
    <w:rsid w:val="00D84E4A"/>
    <w:rsid w:val="00D86561"/>
    <w:rsid w:val="00D9301B"/>
    <w:rsid w:val="00D93936"/>
    <w:rsid w:val="00D93A5C"/>
    <w:rsid w:val="00D940B0"/>
    <w:rsid w:val="00D95046"/>
    <w:rsid w:val="00D962C1"/>
    <w:rsid w:val="00DA2980"/>
    <w:rsid w:val="00DA312A"/>
    <w:rsid w:val="00DA5BF1"/>
    <w:rsid w:val="00DA6773"/>
    <w:rsid w:val="00DA7492"/>
    <w:rsid w:val="00DB4F29"/>
    <w:rsid w:val="00DC1EE7"/>
    <w:rsid w:val="00DC202E"/>
    <w:rsid w:val="00DC32A2"/>
    <w:rsid w:val="00DC3959"/>
    <w:rsid w:val="00DC47A6"/>
    <w:rsid w:val="00DC7C7B"/>
    <w:rsid w:val="00DC7E46"/>
    <w:rsid w:val="00DD1AAA"/>
    <w:rsid w:val="00DD29FB"/>
    <w:rsid w:val="00DD4ED0"/>
    <w:rsid w:val="00DE0238"/>
    <w:rsid w:val="00DE2101"/>
    <w:rsid w:val="00DE5A03"/>
    <w:rsid w:val="00DE7FD3"/>
    <w:rsid w:val="00DF2044"/>
    <w:rsid w:val="00DF219C"/>
    <w:rsid w:val="00DF465D"/>
    <w:rsid w:val="00DF4797"/>
    <w:rsid w:val="00DF56D1"/>
    <w:rsid w:val="00DF60D6"/>
    <w:rsid w:val="00DF6533"/>
    <w:rsid w:val="00DF7BD6"/>
    <w:rsid w:val="00E01316"/>
    <w:rsid w:val="00E0355D"/>
    <w:rsid w:val="00E04760"/>
    <w:rsid w:val="00E10C1D"/>
    <w:rsid w:val="00E11259"/>
    <w:rsid w:val="00E113AF"/>
    <w:rsid w:val="00E122C6"/>
    <w:rsid w:val="00E1273E"/>
    <w:rsid w:val="00E136AF"/>
    <w:rsid w:val="00E13A9D"/>
    <w:rsid w:val="00E16D28"/>
    <w:rsid w:val="00E17FB5"/>
    <w:rsid w:val="00E20F3F"/>
    <w:rsid w:val="00E215DE"/>
    <w:rsid w:val="00E223A8"/>
    <w:rsid w:val="00E22489"/>
    <w:rsid w:val="00E23A99"/>
    <w:rsid w:val="00E26A27"/>
    <w:rsid w:val="00E303C0"/>
    <w:rsid w:val="00E32AD0"/>
    <w:rsid w:val="00E340E8"/>
    <w:rsid w:val="00E34AD7"/>
    <w:rsid w:val="00E363CB"/>
    <w:rsid w:val="00E378A0"/>
    <w:rsid w:val="00E408E9"/>
    <w:rsid w:val="00E43766"/>
    <w:rsid w:val="00E44CCE"/>
    <w:rsid w:val="00E47AFF"/>
    <w:rsid w:val="00E50779"/>
    <w:rsid w:val="00E50825"/>
    <w:rsid w:val="00E53ACF"/>
    <w:rsid w:val="00E53C3B"/>
    <w:rsid w:val="00E53C75"/>
    <w:rsid w:val="00E53DF6"/>
    <w:rsid w:val="00E5432B"/>
    <w:rsid w:val="00E54F87"/>
    <w:rsid w:val="00E55A94"/>
    <w:rsid w:val="00E56EBE"/>
    <w:rsid w:val="00E57D1D"/>
    <w:rsid w:val="00E614A3"/>
    <w:rsid w:val="00E67325"/>
    <w:rsid w:val="00E67BCA"/>
    <w:rsid w:val="00E67DC2"/>
    <w:rsid w:val="00E70C6F"/>
    <w:rsid w:val="00E71953"/>
    <w:rsid w:val="00E71AC2"/>
    <w:rsid w:val="00E7240D"/>
    <w:rsid w:val="00E75E74"/>
    <w:rsid w:val="00E7655F"/>
    <w:rsid w:val="00E7748D"/>
    <w:rsid w:val="00E77E43"/>
    <w:rsid w:val="00E8020D"/>
    <w:rsid w:val="00E808B5"/>
    <w:rsid w:val="00E8145A"/>
    <w:rsid w:val="00E8421E"/>
    <w:rsid w:val="00E842E7"/>
    <w:rsid w:val="00E916A6"/>
    <w:rsid w:val="00E92AC1"/>
    <w:rsid w:val="00E930EF"/>
    <w:rsid w:val="00E933B4"/>
    <w:rsid w:val="00E93441"/>
    <w:rsid w:val="00E93614"/>
    <w:rsid w:val="00E94EDD"/>
    <w:rsid w:val="00E96B5A"/>
    <w:rsid w:val="00E97B47"/>
    <w:rsid w:val="00EA0B11"/>
    <w:rsid w:val="00EA1633"/>
    <w:rsid w:val="00EA2265"/>
    <w:rsid w:val="00EA4CD9"/>
    <w:rsid w:val="00EA62A0"/>
    <w:rsid w:val="00EB1CB1"/>
    <w:rsid w:val="00EB3EE9"/>
    <w:rsid w:val="00EB4398"/>
    <w:rsid w:val="00EB5B5F"/>
    <w:rsid w:val="00EB6802"/>
    <w:rsid w:val="00EC11FE"/>
    <w:rsid w:val="00EC1DF3"/>
    <w:rsid w:val="00EC3292"/>
    <w:rsid w:val="00EC4539"/>
    <w:rsid w:val="00EC5F9D"/>
    <w:rsid w:val="00EC6301"/>
    <w:rsid w:val="00EC6FC6"/>
    <w:rsid w:val="00ED00D2"/>
    <w:rsid w:val="00ED1490"/>
    <w:rsid w:val="00ED49D7"/>
    <w:rsid w:val="00ED53CC"/>
    <w:rsid w:val="00ED5DF6"/>
    <w:rsid w:val="00ED648A"/>
    <w:rsid w:val="00EE2F0D"/>
    <w:rsid w:val="00EE2FF2"/>
    <w:rsid w:val="00EE38CE"/>
    <w:rsid w:val="00EE6605"/>
    <w:rsid w:val="00EE672E"/>
    <w:rsid w:val="00EE6D76"/>
    <w:rsid w:val="00EE774C"/>
    <w:rsid w:val="00EF1484"/>
    <w:rsid w:val="00EF2127"/>
    <w:rsid w:val="00EF2FAD"/>
    <w:rsid w:val="00EF35B5"/>
    <w:rsid w:val="00EF3E28"/>
    <w:rsid w:val="00EF459D"/>
    <w:rsid w:val="00EF66FB"/>
    <w:rsid w:val="00EF68CB"/>
    <w:rsid w:val="00EF796C"/>
    <w:rsid w:val="00F000A9"/>
    <w:rsid w:val="00F01547"/>
    <w:rsid w:val="00F01FD4"/>
    <w:rsid w:val="00F03196"/>
    <w:rsid w:val="00F0742B"/>
    <w:rsid w:val="00F102F6"/>
    <w:rsid w:val="00F1080D"/>
    <w:rsid w:val="00F10975"/>
    <w:rsid w:val="00F10A6F"/>
    <w:rsid w:val="00F14CA1"/>
    <w:rsid w:val="00F15455"/>
    <w:rsid w:val="00F16E8A"/>
    <w:rsid w:val="00F20CEF"/>
    <w:rsid w:val="00F278B0"/>
    <w:rsid w:val="00F3039D"/>
    <w:rsid w:val="00F323CA"/>
    <w:rsid w:val="00F3780F"/>
    <w:rsid w:val="00F411E5"/>
    <w:rsid w:val="00F41258"/>
    <w:rsid w:val="00F417F9"/>
    <w:rsid w:val="00F46D8E"/>
    <w:rsid w:val="00F51FC6"/>
    <w:rsid w:val="00F522E5"/>
    <w:rsid w:val="00F53FD2"/>
    <w:rsid w:val="00F544E5"/>
    <w:rsid w:val="00F55B5A"/>
    <w:rsid w:val="00F5724A"/>
    <w:rsid w:val="00F60F27"/>
    <w:rsid w:val="00F615DD"/>
    <w:rsid w:val="00F628A4"/>
    <w:rsid w:val="00F62BBA"/>
    <w:rsid w:val="00F67D3B"/>
    <w:rsid w:val="00F70158"/>
    <w:rsid w:val="00F706A3"/>
    <w:rsid w:val="00F711A5"/>
    <w:rsid w:val="00F71DE9"/>
    <w:rsid w:val="00F73687"/>
    <w:rsid w:val="00F7449F"/>
    <w:rsid w:val="00F767CB"/>
    <w:rsid w:val="00F82AD4"/>
    <w:rsid w:val="00F8375D"/>
    <w:rsid w:val="00F84021"/>
    <w:rsid w:val="00F90300"/>
    <w:rsid w:val="00F9265E"/>
    <w:rsid w:val="00F92661"/>
    <w:rsid w:val="00F961D5"/>
    <w:rsid w:val="00FA152A"/>
    <w:rsid w:val="00FA2FD3"/>
    <w:rsid w:val="00FA38A3"/>
    <w:rsid w:val="00FA4CE3"/>
    <w:rsid w:val="00FA5BB8"/>
    <w:rsid w:val="00FA69A1"/>
    <w:rsid w:val="00FA7CD8"/>
    <w:rsid w:val="00FB0D3C"/>
    <w:rsid w:val="00FB2241"/>
    <w:rsid w:val="00FB3DEF"/>
    <w:rsid w:val="00FB4304"/>
    <w:rsid w:val="00FB44B5"/>
    <w:rsid w:val="00FB6D55"/>
    <w:rsid w:val="00FB72A9"/>
    <w:rsid w:val="00FC08B9"/>
    <w:rsid w:val="00FC1314"/>
    <w:rsid w:val="00FC13FF"/>
    <w:rsid w:val="00FC2D3B"/>
    <w:rsid w:val="00FC3CC5"/>
    <w:rsid w:val="00FC5218"/>
    <w:rsid w:val="00FC737A"/>
    <w:rsid w:val="00FC7893"/>
    <w:rsid w:val="00FC7AC3"/>
    <w:rsid w:val="00FD0C54"/>
    <w:rsid w:val="00FD0E37"/>
    <w:rsid w:val="00FD4752"/>
    <w:rsid w:val="00FD55FF"/>
    <w:rsid w:val="00FE0248"/>
    <w:rsid w:val="00FE333F"/>
    <w:rsid w:val="00FE4902"/>
    <w:rsid w:val="00FE4EB6"/>
    <w:rsid w:val="00FE676B"/>
    <w:rsid w:val="00FE7752"/>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E4A8"/>
  <w15:docId w15:val="{D367C1D9-323A-5645-804B-2A7974CF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C8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2733"/>
    <w:rPr>
      <w:color w:val="808080"/>
    </w:rPr>
  </w:style>
  <w:style w:type="paragraph" w:styleId="BalloonText">
    <w:name w:val="Balloon Text"/>
    <w:basedOn w:val="Normal"/>
    <w:link w:val="BalloonTextChar"/>
    <w:uiPriority w:val="99"/>
    <w:semiHidden/>
    <w:unhideWhenUsed/>
    <w:rsid w:val="004C1750"/>
    <w:rPr>
      <w:sz w:val="18"/>
      <w:szCs w:val="18"/>
    </w:rPr>
  </w:style>
  <w:style w:type="character" w:customStyle="1" w:styleId="BalloonTextChar">
    <w:name w:val="Balloon Text Char"/>
    <w:basedOn w:val="DefaultParagraphFont"/>
    <w:link w:val="BalloonText"/>
    <w:uiPriority w:val="99"/>
    <w:semiHidden/>
    <w:rsid w:val="004C175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B58CF"/>
    <w:rPr>
      <w:sz w:val="16"/>
      <w:szCs w:val="16"/>
    </w:rPr>
  </w:style>
  <w:style w:type="paragraph" w:styleId="CommentText">
    <w:name w:val="annotation text"/>
    <w:basedOn w:val="Normal"/>
    <w:link w:val="CommentTextChar"/>
    <w:uiPriority w:val="99"/>
    <w:unhideWhenUsed/>
    <w:rsid w:val="002B58CF"/>
    <w:rPr>
      <w:sz w:val="20"/>
      <w:szCs w:val="20"/>
    </w:rPr>
  </w:style>
  <w:style w:type="character" w:customStyle="1" w:styleId="CommentTextChar">
    <w:name w:val="Comment Text Char"/>
    <w:basedOn w:val="DefaultParagraphFont"/>
    <w:link w:val="CommentText"/>
    <w:uiPriority w:val="99"/>
    <w:rsid w:val="002B58CF"/>
    <w:rPr>
      <w:sz w:val="20"/>
      <w:szCs w:val="20"/>
    </w:rPr>
  </w:style>
  <w:style w:type="paragraph" w:styleId="CommentSubject">
    <w:name w:val="annotation subject"/>
    <w:basedOn w:val="CommentText"/>
    <w:next w:val="CommentText"/>
    <w:link w:val="CommentSubjectChar"/>
    <w:uiPriority w:val="99"/>
    <w:semiHidden/>
    <w:unhideWhenUsed/>
    <w:rsid w:val="002B58CF"/>
    <w:rPr>
      <w:b/>
      <w:bCs/>
    </w:rPr>
  </w:style>
  <w:style w:type="character" w:customStyle="1" w:styleId="CommentSubjectChar">
    <w:name w:val="Comment Subject Char"/>
    <w:basedOn w:val="CommentTextChar"/>
    <w:link w:val="CommentSubject"/>
    <w:uiPriority w:val="99"/>
    <w:semiHidden/>
    <w:rsid w:val="002B58CF"/>
    <w:rPr>
      <w:b/>
      <w:bCs/>
      <w:sz w:val="20"/>
      <w:szCs w:val="20"/>
    </w:rPr>
  </w:style>
  <w:style w:type="paragraph" w:styleId="Bibliography">
    <w:name w:val="Bibliography"/>
    <w:basedOn w:val="Normal"/>
    <w:next w:val="Normal"/>
    <w:uiPriority w:val="37"/>
    <w:unhideWhenUsed/>
    <w:rsid w:val="00F92661"/>
    <w:pPr>
      <w:tabs>
        <w:tab w:val="left" w:pos="500"/>
      </w:tabs>
      <w:ind w:left="504" w:hanging="504"/>
    </w:pPr>
  </w:style>
  <w:style w:type="paragraph" w:styleId="Revision">
    <w:name w:val="Revision"/>
    <w:hidden/>
    <w:uiPriority w:val="99"/>
    <w:semiHidden/>
    <w:rsid w:val="00284330"/>
    <w:rPr>
      <w:rFonts w:ascii="Times New Roman" w:eastAsia="Times New Roman" w:hAnsi="Times New Roman" w:cs="Times New Roman"/>
    </w:rPr>
  </w:style>
  <w:style w:type="paragraph" w:styleId="ListParagraph">
    <w:name w:val="List Paragraph"/>
    <w:basedOn w:val="Normal"/>
    <w:uiPriority w:val="34"/>
    <w:qFormat/>
    <w:rsid w:val="00FE4EB6"/>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09263">
      <w:bodyDiv w:val="1"/>
      <w:marLeft w:val="0"/>
      <w:marRight w:val="0"/>
      <w:marTop w:val="0"/>
      <w:marBottom w:val="0"/>
      <w:divBdr>
        <w:top w:val="none" w:sz="0" w:space="0" w:color="auto"/>
        <w:left w:val="none" w:sz="0" w:space="0" w:color="auto"/>
        <w:bottom w:val="none" w:sz="0" w:space="0" w:color="auto"/>
        <w:right w:val="none" w:sz="0" w:space="0" w:color="auto"/>
      </w:divBdr>
    </w:div>
    <w:div w:id="393621652">
      <w:bodyDiv w:val="1"/>
      <w:marLeft w:val="0"/>
      <w:marRight w:val="0"/>
      <w:marTop w:val="0"/>
      <w:marBottom w:val="0"/>
      <w:divBdr>
        <w:top w:val="none" w:sz="0" w:space="0" w:color="auto"/>
        <w:left w:val="none" w:sz="0" w:space="0" w:color="auto"/>
        <w:bottom w:val="none" w:sz="0" w:space="0" w:color="auto"/>
        <w:right w:val="none" w:sz="0" w:space="0" w:color="auto"/>
      </w:divBdr>
    </w:div>
    <w:div w:id="486361343">
      <w:bodyDiv w:val="1"/>
      <w:marLeft w:val="0"/>
      <w:marRight w:val="0"/>
      <w:marTop w:val="0"/>
      <w:marBottom w:val="0"/>
      <w:divBdr>
        <w:top w:val="none" w:sz="0" w:space="0" w:color="auto"/>
        <w:left w:val="none" w:sz="0" w:space="0" w:color="auto"/>
        <w:bottom w:val="none" w:sz="0" w:space="0" w:color="auto"/>
        <w:right w:val="none" w:sz="0" w:space="0" w:color="auto"/>
      </w:divBdr>
    </w:div>
    <w:div w:id="512233921">
      <w:bodyDiv w:val="1"/>
      <w:marLeft w:val="0"/>
      <w:marRight w:val="0"/>
      <w:marTop w:val="0"/>
      <w:marBottom w:val="0"/>
      <w:divBdr>
        <w:top w:val="none" w:sz="0" w:space="0" w:color="auto"/>
        <w:left w:val="none" w:sz="0" w:space="0" w:color="auto"/>
        <w:bottom w:val="none" w:sz="0" w:space="0" w:color="auto"/>
        <w:right w:val="none" w:sz="0" w:space="0" w:color="auto"/>
      </w:divBdr>
    </w:div>
    <w:div w:id="650208503">
      <w:bodyDiv w:val="1"/>
      <w:marLeft w:val="0"/>
      <w:marRight w:val="0"/>
      <w:marTop w:val="0"/>
      <w:marBottom w:val="0"/>
      <w:divBdr>
        <w:top w:val="none" w:sz="0" w:space="0" w:color="auto"/>
        <w:left w:val="none" w:sz="0" w:space="0" w:color="auto"/>
        <w:bottom w:val="none" w:sz="0" w:space="0" w:color="auto"/>
        <w:right w:val="none" w:sz="0" w:space="0" w:color="auto"/>
      </w:divBdr>
    </w:div>
    <w:div w:id="831989646">
      <w:bodyDiv w:val="1"/>
      <w:marLeft w:val="0"/>
      <w:marRight w:val="0"/>
      <w:marTop w:val="0"/>
      <w:marBottom w:val="0"/>
      <w:divBdr>
        <w:top w:val="none" w:sz="0" w:space="0" w:color="auto"/>
        <w:left w:val="none" w:sz="0" w:space="0" w:color="auto"/>
        <w:bottom w:val="none" w:sz="0" w:space="0" w:color="auto"/>
        <w:right w:val="none" w:sz="0" w:space="0" w:color="auto"/>
      </w:divBdr>
    </w:div>
    <w:div w:id="875118749">
      <w:bodyDiv w:val="1"/>
      <w:marLeft w:val="0"/>
      <w:marRight w:val="0"/>
      <w:marTop w:val="0"/>
      <w:marBottom w:val="0"/>
      <w:divBdr>
        <w:top w:val="none" w:sz="0" w:space="0" w:color="auto"/>
        <w:left w:val="none" w:sz="0" w:space="0" w:color="auto"/>
        <w:bottom w:val="none" w:sz="0" w:space="0" w:color="auto"/>
        <w:right w:val="none" w:sz="0" w:space="0" w:color="auto"/>
      </w:divBdr>
    </w:div>
    <w:div w:id="900293142">
      <w:bodyDiv w:val="1"/>
      <w:marLeft w:val="0"/>
      <w:marRight w:val="0"/>
      <w:marTop w:val="0"/>
      <w:marBottom w:val="0"/>
      <w:divBdr>
        <w:top w:val="none" w:sz="0" w:space="0" w:color="auto"/>
        <w:left w:val="none" w:sz="0" w:space="0" w:color="auto"/>
        <w:bottom w:val="none" w:sz="0" w:space="0" w:color="auto"/>
        <w:right w:val="none" w:sz="0" w:space="0" w:color="auto"/>
      </w:divBdr>
    </w:div>
    <w:div w:id="1052117527">
      <w:bodyDiv w:val="1"/>
      <w:marLeft w:val="0"/>
      <w:marRight w:val="0"/>
      <w:marTop w:val="0"/>
      <w:marBottom w:val="0"/>
      <w:divBdr>
        <w:top w:val="none" w:sz="0" w:space="0" w:color="auto"/>
        <w:left w:val="none" w:sz="0" w:space="0" w:color="auto"/>
        <w:bottom w:val="none" w:sz="0" w:space="0" w:color="auto"/>
        <w:right w:val="none" w:sz="0" w:space="0" w:color="auto"/>
      </w:divBdr>
    </w:div>
    <w:div w:id="1312448179">
      <w:bodyDiv w:val="1"/>
      <w:marLeft w:val="0"/>
      <w:marRight w:val="0"/>
      <w:marTop w:val="0"/>
      <w:marBottom w:val="0"/>
      <w:divBdr>
        <w:top w:val="none" w:sz="0" w:space="0" w:color="auto"/>
        <w:left w:val="none" w:sz="0" w:space="0" w:color="auto"/>
        <w:bottom w:val="none" w:sz="0" w:space="0" w:color="auto"/>
        <w:right w:val="none" w:sz="0" w:space="0" w:color="auto"/>
      </w:divBdr>
    </w:div>
    <w:div w:id="1411343362">
      <w:bodyDiv w:val="1"/>
      <w:marLeft w:val="0"/>
      <w:marRight w:val="0"/>
      <w:marTop w:val="0"/>
      <w:marBottom w:val="0"/>
      <w:divBdr>
        <w:top w:val="none" w:sz="0" w:space="0" w:color="auto"/>
        <w:left w:val="none" w:sz="0" w:space="0" w:color="auto"/>
        <w:bottom w:val="none" w:sz="0" w:space="0" w:color="auto"/>
        <w:right w:val="none" w:sz="0" w:space="0" w:color="auto"/>
      </w:divBdr>
    </w:div>
    <w:div w:id="1571768484">
      <w:bodyDiv w:val="1"/>
      <w:marLeft w:val="0"/>
      <w:marRight w:val="0"/>
      <w:marTop w:val="0"/>
      <w:marBottom w:val="0"/>
      <w:divBdr>
        <w:top w:val="none" w:sz="0" w:space="0" w:color="auto"/>
        <w:left w:val="none" w:sz="0" w:space="0" w:color="auto"/>
        <w:bottom w:val="none" w:sz="0" w:space="0" w:color="auto"/>
        <w:right w:val="none" w:sz="0" w:space="0" w:color="auto"/>
      </w:divBdr>
    </w:div>
    <w:div w:id="1786315742">
      <w:bodyDiv w:val="1"/>
      <w:marLeft w:val="0"/>
      <w:marRight w:val="0"/>
      <w:marTop w:val="0"/>
      <w:marBottom w:val="0"/>
      <w:divBdr>
        <w:top w:val="none" w:sz="0" w:space="0" w:color="auto"/>
        <w:left w:val="none" w:sz="0" w:space="0" w:color="auto"/>
        <w:bottom w:val="none" w:sz="0" w:space="0" w:color="auto"/>
        <w:right w:val="none" w:sz="0" w:space="0" w:color="auto"/>
      </w:divBdr>
    </w:div>
    <w:div w:id="1806463581">
      <w:bodyDiv w:val="1"/>
      <w:marLeft w:val="0"/>
      <w:marRight w:val="0"/>
      <w:marTop w:val="0"/>
      <w:marBottom w:val="0"/>
      <w:divBdr>
        <w:top w:val="none" w:sz="0" w:space="0" w:color="auto"/>
        <w:left w:val="none" w:sz="0" w:space="0" w:color="auto"/>
        <w:bottom w:val="none" w:sz="0" w:space="0" w:color="auto"/>
        <w:right w:val="none" w:sz="0" w:space="0" w:color="auto"/>
      </w:divBdr>
    </w:div>
    <w:div w:id="1880631564">
      <w:bodyDiv w:val="1"/>
      <w:marLeft w:val="0"/>
      <w:marRight w:val="0"/>
      <w:marTop w:val="0"/>
      <w:marBottom w:val="0"/>
      <w:divBdr>
        <w:top w:val="none" w:sz="0" w:space="0" w:color="auto"/>
        <w:left w:val="none" w:sz="0" w:space="0" w:color="auto"/>
        <w:bottom w:val="none" w:sz="0" w:space="0" w:color="auto"/>
        <w:right w:val="none" w:sz="0" w:space="0" w:color="auto"/>
      </w:divBdr>
    </w:div>
    <w:div w:id="2113547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28</Pages>
  <Words>28058</Words>
  <Characters>159936</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3</cp:revision>
  <cp:lastPrinted>2021-01-24T00:25:00Z</cp:lastPrinted>
  <dcterms:created xsi:type="dcterms:W3CDTF">2022-06-30T20:27:00Z</dcterms:created>
  <dcterms:modified xsi:type="dcterms:W3CDTF">2022-06-30T20:52:00Z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id="u4k9sBbp"/&gt;&lt;style id="http://www.zotero.org/styles/multidisciplinary-digital-publishing-institute"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