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4C33" w14:textId="46D07313" w:rsidR="009C3F68" w:rsidRDefault="0087564F">
      <w:r>
        <w:t>Response to Review 1:</w:t>
      </w:r>
    </w:p>
    <w:p w14:paraId="45DB81D5" w14:textId="1110B1BB" w:rsidR="0087564F" w:rsidRDefault="0087564F"/>
    <w:p w14:paraId="487F153F" w14:textId="334C0F04" w:rsidR="0087564F" w:rsidRDefault="0087564F">
      <w:r>
        <w:t xml:space="preserve">We thank reviewer 1 for taking the time to carefully review our manuscript and provide </w:t>
      </w:r>
      <w:r w:rsidR="00B60C8D">
        <w:t xml:space="preserve">meaningful </w:t>
      </w:r>
      <w:r>
        <w:t>commentary. Below are point-by-point responses to their comments:</w:t>
      </w:r>
    </w:p>
    <w:p w14:paraId="22FB1CA8" w14:textId="1687180C" w:rsidR="0087564F" w:rsidRDefault="0087564F"/>
    <w:p w14:paraId="57B254FB" w14:textId="76C0830E" w:rsidR="0087564F" w:rsidRDefault="0087564F">
      <w:proofErr w:type="spellStart"/>
      <w:r w:rsidRPr="0087564F">
        <w:rPr>
          <w:i/>
          <w:iCs/>
        </w:rPr>
        <w:t>Commen</w:t>
      </w:r>
      <w:proofErr w:type="spellEnd"/>
      <w:r>
        <w:rPr>
          <w:i/>
          <w:iCs/>
        </w:rPr>
        <w:t xml:space="preserve"> #1</w:t>
      </w:r>
      <w:r w:rsidRPr="0087564F">
        <w:rPr>
          <w:i/>
          <w:iCs/>
        </w:rPr>
        <w:t>t</w:t>
      </w:r>
      <w:r>
        <w:t xml:space="preserve">: </w:t>
      </w:r>
      <w:r w:rsidRPr="0087564F">
        <w:t>Abstract</w:t>
      </w:r>
      <w:r>
        <w:t>:</w:t>
      </w:r>
      <w:r w:rsidRPr="0087564F">
        <w:br/>
        <w:t>The abstract would benefit from a more detailed description of the results, particularly</w:t>
      </w:r>
      <w:r w:rsidRPr="0087564F">
        <w:br/>
        <w:t>regarding which dietary intake patterns were strongly associated with FI.</w:t>
      </w:r>
    </w:p>
    <w:p w14:paraId="1F1AE75F" w14:textId="662AF8F5" w:rsidR="0087564F" w:rsidRDefault="0087564F"/>
    <w:p w14:paraId="199DB9DB" w14:textId="2A907446" w:rsidR="0087564F" w:rsidRDefault="0087564F">
      <w:r w:rsidRPr="0087564F">
        <w:rPr>
          <w:i/>
          <w:iCs/>
        </w:rPr>
        <w:t>Response</w:t>
      </w:r>
      <w:r>
        <w:rPr>
          <w:i/>
          <w:iCs/>
        </w:rPr>
        <w:t xml:space="preserve"> #1</w:t>
      </w:r>
      <w:r>
        <w:t>: We thank the reviewer for this suggestion. We have updated the abstract to include some commentary about the specific patterns that had strong associations with food insecurity.</w:t>
      </w:r>
    </w:p>
    <w:p w14:paraId="2F0FD834" w14:textId="6A29FDEF" w:rsidR="0087564F" w:rsidRDefault="0087564F"/>
    <w:p w14:paraId="67FFACCA" w14:textId="5694BB11" w:rsidR="0087564F" w:rsidRDefault="0087564F"/>
    <w:p w14:paraId="22D9546B" w14:textId="77777777" w:rsidR="0087564F" w:rsidRDefault="0087564F"/>
    <w:p w14:paraId="4F452AFA" w14:textId="72A5AB32" w:rsidR="0087564F" w:rsidRDefault="0087564F">
      <w:r>
        <w:rPr>
          <w:i/>
          <w:iCs/>
        </w:rPr>
        <w:t>Comment #2</w:t>
      </w:r>
      <w:r>
        <w:t xml:space="preserve">: </w:t>
      </w:r>
      <w:r w:rsidRPr="0087564F">
        <w:t>Please explicitly mention whether similar studies have been performed. If so, what are the</w:t>
      </w:r>
      <w:r>
        <w:t xml:space="preserve"> </w:t>
      </w:r>
      <w:r w:rsidRPr="0087564F">
        <w:t>differences between the present NHANES study and those studies?</w:t>
      </w:r>
    </w:p>
    <w:p w14:paraId="0225F9D2" w14:textId="05EDACFB" w:rsidR="0087564F" w:rsidRDefault="0087564F"/>
    <w:p w14:paraId="0A11DBCD" w14:textId="55B1C8DA" w:rsidR="0087564F" w:rsidRDefault="0087564F">
      <w:r w:rsidRPr="0087564F">
        <w:rPr>
          <w:i/>
          <w:iCs/>
        </w:rPr>
        <w:t>Response</w:t>
      </w:r>
      <w:r>
        <w:rPr>
          <w:i/>
          <w:iCs/>
        </w:rPr>
        <w:t xml:space="preserve"> #2</w:t>
      </w:r>
      <w:r>
        <w:t>: We thank the reviewer for this suggestion. We have added some language in lines 6</w:t>
      </w:r>
      <w:r w:rsidR="00061CBD">
        <w:t>7</w:t>
      </w:r>
      <w:r>
        <w:t>-6</w:t>
      </w:r>
      <w:r w:rsidR="00061CBD">
        <w:t>8</w:t>
      </w:r>
      <w:r>
        <w:t xml:space="preserve"> to address this.</w:t>
      </w:r>
    </w:p>
    <w:p w14:paraId="3FC24669" w14:textId="23F135FC" w:rsidR="0087564F" w:rsidRDefault="0087564F"/>
    <w:p w14:paraId="77B0CCE3" w14:textId="77777777" w:rsidR="00061CBD" w:rsidRDefault="00061CBD"/>
    <w:p w14:paraId="43B5651D" w14:textId="711BB785" w:rsidR="00061CBD" w:rsidRPr="00061CBD" w:rsidRDefault="00061CBD">
      <w:pPr>
        <w:rPr>
          <w:i/>
          <w:iCs/>
        </w:rPr>
      </w:pPr>
      <w:r>
        <w:rPr>
          <w:i/>
          <w:iCs/>
        </w:rPr>
        <w:t xml:space="preserve">Comment #3: </w:t>
      </w:r>
      <w:r w:rsidRPr="00061CBD">
        <w:t>Please provide a reference to support the claim that “These evidence-based guidelines may improve QOL and disease outcomes”</w:t>
      </w:r>
    </w:p>
    <w:p w14:paraId="69D86CFE" w14:textId="4F5C4BD9" w:rsidR="0087564F" w:rsidRDefault="0087564F"/>
    <w:p w14:paraId="22D69847" w14:textId="0CC5AB61" w:rsidR="00061CBD" w:rsidRDefault="00061CBD">
      <w:r>
        <w:rPr>
          <w:i/>
          <w:iCs/>
        </w:rPr>
        <w:t xml:space="preserve">Response #3: </w:t>
      </w:r>
      <w:r>
        <w:t>We thank the reviewer for noting this. However, we kindly remind the reviewer that there is already a reference in place for this statement (Thompson et al.)</w:t>
      </w:r>
    </w:p>
    <w:p w14:paraId="164C721F" w14:textId="72B01630" w:rsidR="00061CBD" w:rsidRDefault="00061CBD"/>
    <w:p w14:paraId="68501F3A" w14:textId="26D9AD66" w:rsidR="00061CBD" w:rsidRDefault="00061CBD"/>
    <w:p w14:paraId="07DDF1C8" w14:textId="50F13347" w:rsidR="00061CBD" w:rsidRDefault="00061CBD">
      <w:r w:rsidRPr="00061CBD">
        <w:rPr>
          <w:i/>
          <w:iCs/>
        </w:rPr>
        <w:t>Comment #4</w:t>
      </w:r>
      <w:r>
        <w:t xml:space="preserve">: </w:t>
      </w:r>
      <w:r w:rsidRPr="00061CBD">
        <w:t>“as these foods may bolster cancer risk and progression” change to “as higher intakes of these</w:t>
      </w:r>
      <w:r>
        <w:t xml:space="preserve"> </w:t>
      </w:r>
      <w:r w:rsidRPr="00061CBD">
        <w:t>foods may be associated with an increased cancer risk and worsen the prognosis.”</w:t>
      </w:r>
    </w:p>
    <w:p w14:paraId="504910C5" w14:textId="1E153793" w:rsidR="00061CBD" w:rsidRDefault="00061CBD"/>
    <w:p w14:paraId="2F01CC5C" w14:textId="4AD243F6" w:rsidR="00061CBD" w:rsidRDefault="00061CBD">
      <w:r>
        <w:t>Response #4: we thank the reviewer for this suggestion. We have updated the language accordingly.</w:t>
      </w:r>
    </w:p>
    <w:p w14:paraId="7F8619D1" w14:textId="38591CCB" w:rsidR="00061CBD" w:rsidRDefault="00061CBD"/>
    <w:p w14:paraId="4DB26020" w14:textId="77777777" w:rsidR="00061CBD" w:rsidRDefault="00061CBD"/>
    <w:p w14:paraId="55BFF29D" w14:textId="4F1E974C" w:rsidR="00061CBD" w:rsidRDefault="00061CBD">
      <w:r>
        <w:rPr>
          <w:i/>
          <w:iCs/>
        </w:rPr>
        <w:t>Comment #5</w:t>
      </w:r>
      <w:r>
        <w:t xml:space="preserve">: </w:t>
      </w:r>
      <w:r w:rsidRPr="00061CBD">
        <w:t>Please describe in the text why individuals reporting a history of non-melanoma skin cancer</w:t>
      </w:r>
      <w:r>
        <w:t xml:space="preserve"> </w:t>
      </w:r>
      <w:r w:rsidRPr="00061CBD">
        <w:t>were recorded as not having a significant cancer history.</w:t>
      </w:r>
    </w:p>
    <w:p w14:paraId="639F191F" w14:textId="6993A448" w:rsidR="00061CBD" w:rsidRDefault="00061CBD"/>
    <w:p w14:paraId="60125F2E" w14:textId="655D74F3" w:rsidR="00061CBD" w:rsidRDefault="00061CBD">
      <w:r w:rsidRPr="0023049C">
        <w:rPr>
          <w:i/>
          <w:iCs/>
        </w:rPr>
        <w:t>Response #4</w:t>
      </w:r>
      <w:r>
        <w:t xml:space="preserve">: </w:t>
      </w:r>
      <w:r w:rsidR="0023049C">
        <w:t>We thank the reviewer for this suggestion. We have updated the language in this section to make it clear why these individuals were recoded.</w:t>
      </w:r>
    </w:p>
    <w:p w14:paraId="4D5C8CAE" w14:textId="728DD975" w:rsidR="00674FCF" w:rsidRDefault="00674FCF"/>
    <w:p w14:paraId="46DC4D12" w14:textId="0C859737" w:rsidR="00674FCF" w:rsidRDefault="00674FCF"/>
    <w:p w14:paraId="7C06CD21" w14:textId="046AAF1D" w:rsidR="00674FCF" w:rsidRDefault="00674FCF">
      <w:r w:rsidRPr="00674FCF">
        <w:rPr>
          <w:i/>
          <w:iCs/>
        </w:rPr>
        <w:lastRenderedPageBreak/>
        <w:t>Comment #5</w:t>
      </w:r>
      <w:r>
        <w:t xml:space="preserve">: </w:t>
      </w:r>
      <w:r w:rsidRPr="00674FCF">
        <w:t>Please describe in the text whether the physical activity domain includes occupational and</w:t>
      </w:r>
      <w:r>
        <w:t xml:space="preserve"> </w:t>
      </w:r>
      <w:r w:rsidRPr="00674FCF">
        <w:t>recreational physical activity.</w:t>
      </w:r>
    </w:p>
    <w:p w14:paraId="768E9E9F" w14:textId="5868347E" w:rsidR="00674FCF" w:rsidRDefault="00674FCF"/>
    <w:p w14:paraId="30B2B3FF" w14:textId="2AFFF743" w:rsidR="00674FCF" w:rsidRDefault="00674FCF">
      <w:r w:rsidRPr="00674FCF">
        <w:rPr>
          <w:i/>
          <w:iCs/>
        </w:rPr>
        <w:t>Response #5</w:t>
      </w:r>
      <w:r>
        <w:t xml:space="preserve">: We thank the reviewer for this suggestion. The NHANES PAQ module does not occupation-specific questions and, instead, aims to capture/measure daily physical activity which, conceivably, includes occupational physical activity. (see: </w:t>
      </w:r>
      <w:r>
        <w:fldChar w:fldCharType="begin"/>
      </w:r>
      <w:ins w:id="0" w:author="Maino Vieytes, Christian Augusto" w:date="2022-10-14T09:11:00Z">
        <w:r>
          <w:instrText xml:space="preserve"> HYPERLINK "</w:instrText>
        </w:r>
      </w:ins>
      <w:r w:rsidRPr="00674FCF">
        <w:instrText>https://wwwn.cdc.gov/Nchs/Nhanes/2017-2018/PAQ_J.htm</w:instrText>
      </w:r>
      <w:ins w:id="1" w:author="Maino Vieytes, Christian Augusto" w:date="2022-10-14T09:11:00Z">
        <w:r>
          <w:instrText xml:space="preserve">" </w:instrText>
        </w:r>
      </w:ins>
      <w:r>
        <w:fldChar w:fldCharType="separate"/>
      </w:r>
      <w:r w:rsidRPr="0005598C">
        <w:rPr>
          <w:rStyle w:val="Hyperlink"/>
        </w:rPr>
        <w:t>https://wwwn.cdc.gov/Nchs/Nhanes/2017-2018/PAQ_J.htm</w:t>
      </w:r>
      <w:r>
        <w:fldChar w:fldCharType="end"/>
      </w:r>
      <w:r>
        <w:t>). We have, nevertheless, updated the language in this section of the manuscript.</w:t>
      </w:r>
    </w:p>
    <w:p w14:paraId="38BD8781" w14:textId="5A042240" w:rsidR="00674FCF" w:rsidRDefault="00674FCF"/>
    <w:p w14:paraId="6BA2C88A" w14:textId="5CCD0C96" w:rsidR="00674FCF" w:rsidRDefault="00674FCF">
      <w:r w:rsidRPr="00674FCF">
        <w:rPr>
          <w:i/>
          <w:iCs/>
        </w:rPr>
        <w:t>Comment #6</w:t>
      </w:r>
      <w:r>
        <w:t xml:space="preserve">: </w:t>
      </w:r>
      <w:r w:rsidRPr="00674FCF">
        <w:t>It would be helpful for the readers if the authors could list the 10 items for households without</w:t>
      </w:r>
      <w:r>
        <w:t xml:space="preserve"> </w:t>
      </w:r>
      <w:r w:rsidRPr="00674FCF">
        <w:t>children and eight for households with children.</w:t>
      </w:r>
    </w:p>
    <w:p w14:paraId="1C6E68FA" w14:textId="77777777" w:rsidR="00674FCF" w:rsidRPr="00061CBD" w:rsidRDefault="00674FCF"/>
    <w:p w14:paraId="07B77431" w14:textId="0430D910" w:rsidR="00061CBD" w:rsidRDefault="00674FCF">
      <w:r w:rsidRPr="00144870">
        <w:rPr>
          <w:i/>
          <w:iCs/>
        </w:rPr>
        <w:t>Response #6</w:t>
      </w:r>
      <w:r>
        <w:t xml:space="preserve">: We thank the reviewer for this suggestion. We believe this would significantly detract from the flow of the manuscript. </w:t>
      </w:r>
      <w:r w:rsidR="00144870">
        <w:t>Nevertheless, we have updated the references in this section to include a reference that takes readers to a PDF of the survey so that they can view it.</w:t>
      </w:r>
    </w:p>
    <w:p w14:paraId="6103E765" w14:textId="6DD0F5F2" w:rsidR="00B60C8D" w:rsidRDefault="00B60C8D"/>
    <w:p w14:paraId="04784738" w14:textId="1550DE07" w:rsidR="00B60C8D" w:rsidRDefault="00B60C8D"/>
    <w:p w14:paraId="5A626C3D" w14:textId="0CDF34C2" w:rsidR="00B60C8D" w:rsidRPr="00B60C8D" w:rsidRDefault="00B60C8D"/>
    <w:p w14:paraId="69F7ACB9" w14:textId="08D56B17" w:rsidR="00B60C8D" w:rsidRDefault="00B60C8D">
      <w:r w:rsidRPr="00B60C8D">
        <w:t>Reviewer #2</w:t>
      </w:r>
    </w:p>
    <w:p w14:paraId="7E7A11CA" w14:textId="2C097AAE" w:rsidR="00B60C8D" w:rsidRDefault="00B60C8D"/>
    <w:p w14:paraId="5479CEB5" w14:textId="77777777" w:rsidR="00B60C8D" w:rsidRDefault="00B60C8D" w:rsidP="00B60C8D">
      <w:r>
        <w:t>We thank reviewer 1 for taking the time to carefully review our manuscript and provide meaningful commentary. Below are point-by-point responses to their comments:</w:t>
      </w:r>
    </w:p>
    <w:p w14:paraId="02B42847" w14:textId="5FFBE852" w:rsidR="00B60C8D" w:rsidRDefault="00B60C8D"/>
    <w:p w14:paraId="5E0C7837" w14:textId="29DD2347" w:rsidR="00B60C8D" w:rsidRDefault="00B60C8D">
      <w:pPr>
        <w:rPr>
          <w:rFonts w:cstheme="minorHAnsi"/>
          <w:color w:val="000000"/>
        </w:rPr>
      </w:pPr>
      <w:r w:rsidRPr="00B60C8D">
        <w:rPr>
          <w:i/>
          <w:iCs/>
        </w:rPr>
        <w:t>Comment #1</w:t>
      </w:r>
      <w:r>
        <w:t xml:space="preserve">: </w:t>
      </w:r>
      <w:r>
        <w:rPr>
          <w:rFonts w:cstheme="minorHAnsi"/>
          <w:color w:val="000000"/>
        </w:rPr>
        <w:t>You have specified that the participants provided consent. Can you specify whether written or oral consent? Also you referenced 14- checking up this ref, it looks a kind of note instead of citation. Suggest moving it into the text.</w:t>
      </w:r>
    </w:p>
    <w:p w14:paraId="239F2559" w14:textId="2B6896E8" w:rsidR="00B60C8D" w:rsidRDefault="00B60C8D">
      <w:pPr>
        <w:rPr>
          <w:rFonts w:cstheme="minorHAnsi"/>
          <w:color w:val="000000"/>
        </w:rPr>
      </w:pPr>
    </w:p>
    <w:p w14:paraId="6672185F" w14:textId="06D72179" w:rsidR="00B60C8D" w:rsidRDefault="00B60C8D">
      <w:pPr>
        <w:rPr>
          <w:rFonts w:cstheme="minorHAnsi"/>
          <w:color w:val="000000"/>
        </w:rPr>
      </w:pPr>
      <w:r w:rsidRPr="00E249F6">
        <w:rPr>
          <w:rFonts w:cstheme="minorHAnsi"/>
          <w:i/>
          <w:iCs/>
          <w:color w:val="000000"/>
        </w:rPr>
        <w:t>Response #1</w:t>
      </w:r>
      <w:r>
        <w:rPr>
          <w:rFonts w:cstheme="minorHAnsi"/>
          <w:color w:val="000000"/>
        </w:rPr>
        <w:t xml:space="preserve">: We thank the reviewer for this suggestion. We have updated the text to reflect “written” consent. Moreover, we thank the reviewer for catching this mistake in the references. </w:t>
      </w:r>
      <w:commentRangeStart w:id="2"/>
      <w:r>
        <w:rPr>
          <w:rFonts w:cstheme="minorHAnsi"/>
          <w:color w:val="000000"/>
        </w:rPr>
        <w:t>That reference has been updated.</w:t>
      </w:r>
      <w:commentRangeEnd w:id="2"/>
      <w:r w:rsidR="00E249F6">
        <w:rPr>
          <w:rStyle w:val="CommentReference"/>
        </w:rPr>
        <w:commentReference w:id="2"/>
      </w:r>
    </w:p>
    <w:p w14:paraId="062BC241" w14:textId="57C7D9EE" w:rsidR="00E249F6" w:rsidRDefault="00E249F6">
      <w:pPr>
        <w:rPr>
          <w:rFonts w:cstheme="minorHAnsi"/>
          <w:color w:val="000000"/>
        </w:rPr>
      </w:pPr>
    </w:p>
    <w:p w14:paraId="290060A5" w14:textId="0E8863F9" w:rsidR="00E249F6" w:rsidRDefault="00E249F6">
      <w:pPr>
        <w:rPr>
          <w:rFonts w:cstheme="minorHAnsi"/>
          <w:color w:val="000000"/>
        </w:rPr>
      </w:pPr>
    </w:p>
    <w:p w14:paraId="21700C9E" w14:textId="2EEB8071" w:rsidR="00E249F6" w:rsidRDefault="00E249F6">
      <w:pPr>
        <w:rPr>
          <w:rFonts w:cstheme="minorHAnsi"/>
          <w:color w:val="000000"/>
        </w:rPr>
      </w:pPr>
      <w:r w:rsidRPr="00E249F6">
        <w:rPr>
          <w:rFonts w:cstheme="minorHAnsi"/>
          <w:i/>
          <w:iCs/>
          <w:color w:val="000000"/>
        </w:rPr>
        <w:t>Comment #2</w:t>
      </w:r>
      <w:r>
        <w:rPr>
          <w:rFonts w:cstheme="minorHAnsi"/>
          <w:color w:val="000000"/>
        </w:rPr>
        <w:t>: You have specified “Alcohol consumption was not included as a covariate in these models to minimize collinearity, given that the extracted patterns already considered alcohol consumption in their computation..” (Line 202-204). I haven’t read this in the top part of the manuscript. was the extraction done by before accessing the data or by the researchers? If earlier-can you provide a reference (can be a guide????)</w:t>
      </w:r>
    </w:p>
    <w:p w14:paraId="1BAB3C61" w14:textId="13381A1A" w:rsidR="009674CF" w:rsidRDefault="009674CF">
      <w:pPr>
        <w:rPr>
          <w:rFonts w:cstheme="minorHAnsi"/>
          <w:color w:val="000000"/>
        </w:rPr>
      </w:pPr>
    </w:p>
    <w:p w14:paraId="6A4E0825" w14:textId="7829C9FE" w:rsidR="009674CF" w:rsidRDefault="009674CF">
      <w:pPr>
        <w:rPr>
          <w:rFonts w:cstheme="minorHAnsi"/>
          <w:color w:val="000000"/>
        </w:rPr>
      </w:pPr>
      <w:r>
        <w:rPr>
          <w:rFonts w:cstheme="minorHAnsi"/>
          <w:color w:val="000000"/>
        </w:rPr>
        <w:t>Response #2:</w:t>
      </w:r>
    </w:p>
    <w:p w14:paraId="76370DD5" w14:textId="391A8842" w:rsidR="009674CF" w:rsidRDefault="009674CF">
      <w:pPr>
        <w:rPr>
          <w:rFonts w:cstheme="minorHAnsi"/>
          <w:color w:val="000000"/>
        </w:rPr>
      </w:pPr>
    </w:p>
    <w:p w14:paraId="49EA2AC3" w14:textId="37774C10" w:rsidR="009674CF" w:rsidRDefault="009674CF">
      <w:pPr>
        <w:rPr>
          <w:rFonts w:cstheme="minorHAnsi"/>
          <w:color w:val="000000"/>
        </w:rPr>
      </w:pPr>
    </w:p>
    <w:p w14:paraId="76ADD7C1" w14:textId="0B19563B" w:rsidR="009674CF" w:rsidRDefault="009674CF">
      <w:pPr>
        <w:rPr>
          <w:rFonts w:cstheme="minorHAnsi"/>
          <w:color w:val="000000"/>
        </w:rPr>
      </w:pPr>
      <w:r>
        <w:rPr>
          <w:rFonts w:cstheme="minorHAnsi"/>
          <w:color w:val="000000"/>
        </w:rPr>
        <w:t>Comment #3: On Table 2 (Line 283) you stated that subsample A, an analytical subsample of food insecure cancer survivors. As per Figure 1, it looks like only 433 are food insecure. Can you double check this.</w:t>
      </w:r>
    </w:p>
    <w:p w14:paraId="660DD054" w14:textId="0A1261C6" w:rsidR="009674CF" w:rsidRDefault="009674CF">
      <w:pPr>
        <w:rPr>
          <w:rFonts w:cstheme="minorHAnsi"/>
          <w:color w:val="000000"/>
        </w:rPr>
      </w:pPr>
      <w:r w:rsidRPr="0080220C">
        <w:rPr>
          <w:rFonts w:cstheme="minorHAnsi"/>
          <w:i/>
          <w:iCs/>
          <w:color w:val="000000"/>
        </w:rPr>
        <w:lastRenderedPageBreak/>
        <w:t>Response #3:</w:t>
      </w:r>
      <w:r>
        <w:rPr>
          <w:rFonts w:cstheme="minorHAnsi"/>
          <w:color w:val="000000"/>
        </w:rPr>
        <w:t xml:space="preserve"> We thank the reviewer for catching this typo. It has been corrected.</w:t>
      </w:r>
    </w:p>
    <w:p w14:paraId="7E3DA159" w14:textId="1D63CAEC" w:rsidR="009674CF" w:rsidRDefault="009674CF">
      <w:pPr>
        <w:rPr>
          <w:rFonts w:cstheme="minorHAnsi"/>
          <w:color w:val="000000"/>
        </w:rPr>
      </w:pPr>
    </w:p>
    <w:p w14:paraId="186C6F51" w14:textId="5377C02D" w:rsidR="009674CF" w:rsidRDefault="009674CF">
      <w:pPr>
        <w:rPr>
          <w:rFonts w:cstheme="minorHAnsi"/>
          <w:color w:val="000000"/>
        </w:rPr>
      </w:pPr>
      <w:r w:rsidRPr="0080220C">
        <w:rPr>
          <w:rFonts w:cstheme="minorHAnsi"/>
          <w:i/>
          <w:iCs/>
          <w:color w:val="000000"/>
        </w:rPr>
        <w:t>Comment #4</w:t>
      </w:r>
      <w:r>
        <w:rPr>
          <w:rFonts w:cstheme="minorHAnsi"/>
          <w:color w:val="000000"/>
        </w:rPr>
        <w:t>:  I can’t see title for Tables 3 and 4. Coming back- I think the titles are written under the tables- please check.</w:t>
      </w:r>
    </w:p>
    <w:p w14:paraId="3414599D" w14:textId="0BBE98A8" w:rsidR="009674CF" w:rsidRDefault="009674CF">
      <w:pPr>
        <w:rPr>
          <w:rFonts w:cstheme="minorHAnsi"/>
          <w:color w:val="000000"/>
        </w:rPr>
      </w:pPr>
    </w:p>
    <w:p w14:paraId="29F3167C" w14:textId="0693609D" w:rsidR="009674CF" w:rsidRDefault="009674CF">
      <w:pPr>
        <w:rPr>
          <w:rFonts w:cstheme="minorHAnsi"/>
          <w:color w:val="000000"/>
        </w:rPr>
      </w:pPr>
      <w:r w:rsidRPr="0080220C">
        <w:rPr>
          <w:rFonts w:cstheme="minorHAnsi"/>
          <w:i/>
          <w:iCs/>
          <w:color w:val="000000"/>
        </w:rPr>
        <w:t>Response #4:</w:t>
      </w:r>
      <w:r>
        <w:rPr>
          <w:rFonts w:cstheme="minorHAnsi"/>
          <w:color w:val="000000"/>
        </w:rPr>
        <w:t xml:space="preserve"> </w:t>
      </w:r>
      <w:r w:rsidR="0080220C">
        <w:rPr>
          <w:rFonts w:cstheme="minorHAnsi"/>
          <w:color w:val="000000"/>
        </w:rPr>
        <w:t>Thank you for catching these formatting issues. We have moved the titles to the top of the tables for tables 3 and 4.</w:t>
      </w:r>
    </w:p>
    <w:p w14:paraId="5EEE2333" w14:textId="70C95642" w:rsidR="0080220C" w:rsidRDefault="0080220C">
      <w:pPr>
        <w:rPr>
          <w:rFonts w:cstheme="minorHAnsi"/>
          <w:color w:val="000000"/>
        </w:rPr>
      </w:pPr>
    </w:p>
    <w:p w14:paraId="76FF100B" w14:textId="32176FC1" w:rsidR="0080220C" w:rsidRDefault="0080220C">
      <w:pPr>
        <w:rPr>
          <w:rFonts w:cstheme="minorHAnsi"/>
          <w:color w:val="000000"/>
        </w:rPr>
      </w:pPr>
    </w:p>
    <w:p w14:paraId="387F543F" w14:textId="5E49B9B4" w:rsidR="0080220C" w:rsidRDefault="0080220C">
      <w:pPr>
        <w:rPr>
          <w:rFonts w:cstheme="minorHAnsi"/>
          <w:color w:val="000000"/>
        </w:rPr>
      </w:pPr>
      <w:r w:rsidRPr="0080220C">
        <w:rPr>
          <w:rFonts w:cstheme="minorHAnsi"/>
          <w:i/>
          <w:iCs/>
          <w:color w:val="000000"/>
        </w:rPr>
        <w:t>Comment #5</w:t>
      </w:r>
      <w:r>
        <w:rPr>
          <w:rFonts w:cstheme="minorHAnsi"/>
          <w:color w:val="000000"/>
        </w:rPr>
        <w:t>: Assuming Table 3 for line 315, you have defined M1 and M2 (footnote), can you be clear what was the parameter for this (randomly dividing the sample?)</w:t>
      </w:r>
    </w:p>
    <w:p w14:paraId="4D6619EA" w14:textId="60FCF295" w:rsidR="0080220C" w:rsidRDefault="0080220C">
      <w:pPr>
        <w:rPr>
          <w:rFonts w:cstheme="minorHAnsi"/>
          <w:color w:val="000000"/>
        </w:rPr>
      </w:pPr>
    </w:p>
    <w:p w14:paraId="62F33065" w14:textId="2E7AA7C4" w:rsidR="0080220C" w:rsidRDefault="0080220C">
      <w:pPr>
        <w:rPr>
          <w:rFonts w:cstheme="minorHAnsi"/>
          <w:color w:val="000000"/>
        </w:rPr>
      </w:pPr>
      <w:r w:rsidRPr="0080220C">
        <w:rPr>
          <w:rFonts w:cstheme="minorHAnsi"/>
          <w:i/>
          <w:iCs/>
          <w:color w:val="000000"/>
        </w:rPr>
        <w:t>Response #5</w:t>
      </w:r>
      <w:r>
        <w:rPr>
          <w:rFonts w:cstheme="minorHAnsi"/>
          <w:color w:val="000000"/>
        </w:rPr>
        <w:t>: Thank you for this suggestion. We have updated the language a bit to make clear that M1 and M2 represent the lower and upper fractions of the data after a median split.</w:t>
      </w:r>
    </w:p>
    <w:p w14:paraId="3282D56F" w14:textId="6042C4E3" w:rsidR="0080220C" w:rsidRDefault="0080220C">
      <w:pPr>
        <w:rPr>
          <w:rFonts w:cstheme="minorHAnsi"/>
          <w:color w:val="000000"/>
        </w:rPr>
      </w:pPr>
    </w:p>
    <w:p w14:paraId="7C880FD4" w14:textId="52E5C9D8" w:rsidR="0080220C" w:rsidRDefault="0080220C">
      <w:pPr>
        <w:rPr>
          <w:rFonts w:cstheme="minorHAnsi"/>
          <w:color w:val="000000"/>
        </w:rPr>
      </w:pPr>
      <w:r w:rsidRPr="0080220C">
        <w:rPr>
          <w:rFonts w:cstheme="minorHAnsi"/>
          <w:i/>
          <w:iCs/>
          <w:color w:val="000000"/>
        </w:rPr>
        <w:t>Comment #6</w:t>
      </w:r>
      <w:r>
        <w:rPr>
          <w:rFonts w:cstheme="minorHAnsi"/>
          <w:color w:val="000000"/>
        </w:rPr>
        <w:t>: Interpreting PCA (line 287) – you have specified only the first and second components were interpretable – can you please include in the results the logic behind with reference included? It is &lt;0.3 usually considered a cut of point – please check and provide evidence.</w:t>
      </w:r>
    </w:p>
    <w:p w14:paraId="228DF5AF" w14:textId="4CED6BB6" w:rsidR="0080220C" w:rsidRPr="00851E8C" w:rsidRDefault="0080220C">
      <w:pPr>
        <w:rPr>
          <w:rFonts w:cstheme="minorHAnsi"/>
          <w:i/>
          <w:iCs/>
          <w:color w:val="000000"/>
        </w:rPr>
      </w:pPr>
    </w:p>
    <w:p w14:paraId="4B4A0553" w14:textId="2A64AA20" w:rsidR="00851E8C" w:rsidRDefault="00851E8C">
      <w:pPr>
        <w:rPr>
          <w:rFonts w:cstheme="minorHAnsi"/>
          <w:color w:val="000000"/>
        </w:rPr>
      </w:pPr>
      <w:r w:rsidRPr="00851E8C">
        <w:rPr>
          <w:rFonts w:cstheme="minorHAnsi"/>
          <w:i/>
          <w:iCs/>
          <w:color w:val="000000"/>
        </w:rPr>
        <w:t>Response #6</w:t>
      </w:r>
      <w:r>
        <w:rPr>
          <w:rFonts w:cstheme="minorHAnsi"/>
          <w:color w:val="000000"/>
        </w:rPr>
        <w:t>: we thank the reviewer for this thoughtful comment. We have updated language in this section and added a new reference. It is commonplace to use a scree plot and retain all of the components up to the “elbow”. Moreover, interpretability is a big factor and several other studies of nutritional epidemiology use interpretability of the components as a guide for the number of components to retain. There are arbitrary values/cut points (such as Kaiser’s Rule) that can be used but we feel that the approach that we implemented (which is still commonplace in the multivariate statistics literature) is sound and has been used routinely by other nutritional epidemiology studies.</w:t>
      </w:r>
    </w:p>
    <w:p w14:paraId="72DF57F3" w14:textId="7D3E0CAB" w:rsidR="00851E8C" w:rsidRDefault="00851E8C">
      <w:pPr>
        <w:rPr>
          <w:rFonts w:cstheme="minorHAnsi"/>
          <w:color w:val="000000"/>
        </w:rPr>
      </w:pPr>
    </w:p>
    <w:p w14:paraId="50790504" w14:textId="463419FA" w:rsidR="00851E8C" w:rsidRDefault="00851E8C">
      <w:pPr>
        <w:rPr>
          <w:rFonts w:cstheme="minorHAnsi"/>
          <w:color w:val="000000"/>
        </w:rPr>
      </w:pPr>
    </w:p>
    <w:p w14:paraId="57D5662F" w14:textId="30BDF52A" w:rsidR="00E055B2" w:rsidRDefault="00E055B2">
      <w:pPr>
        <w:rPr>
          <w:rFonts w:cstheme="minorHAnsi"/>
          <w:color w:val="000000"/>
        </w:rPr>
      </w:pPr>
    </w:p>
    <w:p w14:paraId="027308CE" w14:textId="7CD374A5" w:rsidR="00E055B2" w:rsidRDefault="00E055B2">
      <w:pPr>
        <w:rPr>
          <w:rFonts w:cstheme="minorHAnsi"/>
          <w:color w:val="000000"/>
        </w:rPr>
      </w:pPr>
      <w:r>
        <w:rPr>
          <w:rFonts w:cstheme="minorHAnsi"/>
          <w:color w:val="000000"/>
        </w:rPr>
        <w:t>Reviewer #3</w:t>
      </w:r>
    </w:p>
    <w:p w14:paraId="572EDF57" w14:textId="18844780" w:rsidR="00E055B2" w:rsidRDefault="00E055B2">
      <w:pPr>
        <w:rPr>
          <w:rFonts w:cstheme="minorHAnsi"/>
          <w:color w:val="000000"/>
        </w:rPr>
      </w:pPr>
    </w:p>
    <w:p w14:paraId="25B7B6DE" w14:textId="41751172" w:rsidR="00E055B2" w:rsidRDefault="00E055B2">
      <w:pPr>
        <w:rPr>
          <w:rFonts w:cstheme="minorHAnsi"/>
          <w:color w:val="000000"/>
        </w:rPr>
      </w:pPr>
      <w:r w:rsidRPr="00E055B2">
        <w:rPr>
          <w:rFonts w:cstheme="minorHAnsi"/>
          <w:i/>
          <w:iCs/>
          <w:color w:val="000000"/>
        </w:rPr>
        <w:t>Comment #1</w:t>
      </w:r>
      <w:r>
        <w:rPr>
          <w:rFonts w:cstheme="minorHAnsi"/>
          <w:color w:val="000000"/>
        </w:rPr>
        <w:t xml:space="preserve">: </w:t>
      </w:r>
      <w:r>
        <w:t>Why did you not evaluate the dietary intake using FFQ? A 24h recall might result in bias in final analyses. How did you manage that!</w:t>
      </w:r>
    </w:p>
    <w:p w14:paraId="754EA7E4" w14:textId="77777777" w:rsidR="00E055B2" w:rsidRDefault="00E055B2">
      <w:pPr>
        <w:rPr>
          <w:rFonts w:cstheme="minorHAnsi"/>
          <w:color w:val="000000"/>
        </w:rPr>
      </w:pPr>
    </w:p>
    <w:p w14:paraId="29A652CF" w14:textId="432B2312" w:rsidR="00851E8C" w:rsidRDefault="00E055B2">
      <w:pPr>
        <w:rPr>
          <w:rFonts w:cstheme="minorHAnsi"/>
          <w:color w:val="000000"/>
        </w:rPr>
      </w:pPr>
      <w:r>
        <w:rPr>
          <w:rFonts w:cstheme="minorHAnsi"/>
          <w:i/>
          <w:iCs/>
          <w:color w:val="000000"/>
        </w:rPr>
        <w:t>Response</w:t>
      </w:r>
      <w:r w:rsidRPr="00E055B2">
        <w:rPr>
          <w:rFonts w:cstheme="minorHAnsi"/>
          <w:i/>
          <w:iCs/>
          <w:color w:val="000000"/>
        </w:rPr>
        <w:t xml:space="preserve"> #1:</w:t>
      </w:r>
      <w:r>
        <w:rPr>
          <w:rFonts w:cstheme="minorHAnsi"/>
          <w:i/>
          <w:iCs/>
          <w:color w:val="000000"/>
        </w:rPr>
        <w:t xml:space="preserve"> </w:t>
      </w:r>
      <w:r>
        <w:rPr>
          <w:rFonts w:cstheme="minorHAnsi"/>
          <w:color w:val="000000"/>
        </w:rPr>
        <w:t>We thank the reviewer for this consideration. Ideally, having an FFQ is a better approach than a 24-hr recall as it is intended to capture long-term intake. However, the NHANES datasets contain data for 24-hr recall. A small subset of cycles –not all used in this analysis—use an FFQ. However, to include as many observations as possible and to also have observations from more recent cycles represented, the best course of action was to use 24-hr recall data from NHANES.</w:t>
      </w:r>
    </w:p>
    <w:p w14:paraId="68ED4F84" w14:textId="73105CF5" w:rsidR="00E055B2" w:rsidRDefault="00E055B2">
      <w:pPr>
        <w:rPr>
          <w:rFonts w:cstheme="minorHAnsi"/>
          <w:color w:val="000000"/>
        </w:rPr>
      </w:pPr>
    </w:p>
    <w:p w14:paraId="55CB1352" w14:textId="1698F5F6" w:rsidR="00E055B2" w:rsidRDefault="00E055B2">
      <w:r w:rsidRPr="00E055B2">
        <w:rPr>
          <w:rFonts w:cstheme="minorHAnsi"/>
          <w:i/>
          <w:iCs/>
          <w:color w:val="000000"/>
        </w:rPr>
        <w:lastRenderedPageBreak/>
        <w:t>Comment #2</w:t>
      </w:r>
      <w:r>
        <w:rPr>
          <w:rFonts w:cstheme="minorHAnsi"/>
          <w:color w:val="000000"/>
        </w:rPr>
        <w:t xml:space="preserve">: </w:t>
      </w:r>
      <w:r>
        <w:t>You used an average of two 24h recalls. What was the exact time of these 2 days? How did you manage the gap between the days and the probable differences regarding the food intakes between the two 24h recalls.</w:t>
      </w:r>
    </w:p>
    <w:p w14:paraId="0520A3AE" w14:textId="5033FE5C" w:rsidR="00E055B2" w:rsidRDefault="00E055B2"/>
    <w:p w14:paraId="75B1F971" w14:textId="04FA60F9" w:rsidR="00E055B2" w:rsidRDefault="00E055B2">
      <w:r w:rsidRPr="00433F6A">
        <w:rPr>
          <w:i/>
          <w:iCs/>
        </w:rPr>
        <w:t>Response #2</w:t>
      </w:r>
      <w:r>
        <w:t xml:space="preserve">: We thank the reviewer for this </w:t>
      </w:r>
      <w:r w:rsidR="00BB75AF">
        <w:t>thoughtful</w:t>
      </w:r>
      <w:r>
        <w:t xml:space="preserve"> question. The exact protocols for how the 24-hr recalls were administered are publicly available on the NHANES website. In short, the NHANES protocol involves a first 24-hr recall that is administered and then a subsequent one that is randomly administered 3-10 days afterwards, in an attempt to control for certain biases. </w:t>
      </w:r>
      <w:r w:rsidR="00433F6A">
        <w:t>Having a single day of dietary data to work with may introduce bias as we know that diet varies across days of the week. Therefore, including two days of data is expected to minimize such bias. Finally, we provided two citations (citations 23, and 24) that have used this approach previously</w:t>
      </w:r>
      <w:r w:rsidR="00BB75AF">
        <w:t xml:space="preserve"> and we discuss the general protocol for administering the 24-hr recalls in our methods section.</w:t>
      </w:r>
    </w:p>
    <w:p w14:paraId="26FF8D85" w14:textId="34E4F41E" w:rsidR="00433F6A" w:rsidRPr="00433F6A" w:rsidRDefault="00433F6A">
      <w:pPr>
        <w:rPr>
          <w:i/>
          <w:iCs/>
        </w:rPr>
      </w:pPr>
    </w:p>
    <w:p w14:paraId="4E7603B5" w14:textId="12131418" w:rsidR="00433F6A" w:rsidRDefault="00433F6A">
      <w:pPr>
        <w:rPr>
          <w:rFonts w:cstheme="minorHAnsi"/>
          <w:color w:val="000000"/>
        </w:rPr>
      </w:pPr>
      <w:r w:rsidRPr="00433F6A">
        <w:rPr>
          <w:rFonts w:cstheme="minorHAnsi"/>
          <w:i/>
          <w:iCs/>
          <w:color w:val="000000"/>
        </w:rPr>
        <w:t>Comment #3</w:t>
      </w:r>
      <w:r>
        <w:rPr>
          <w:rFonts w:cstheme="minorHAnsi"/>
          <w:color w:val="000000"/>
        </w:rPr>
        <w:t xml:space="preserve">: </w:t>
      </w:r>
      <w:r>
        <w:t>As you stated, previous studies including a study by Trego et al. found that a low proportion of cancer survivors indicated being food insecure, however they did not find a significant moderating effect of time since diagnosis on food insecurity-related outcomes. So please bring this importance (“time since diagnosis on food insecurity-related outcomes”) in abstract as well as the introduction part as a novelty of your work.</w:t>
      </w:r>
    </w:p>
    <w:p w14:paraId="5A844087" w14:textId="564E391B" w:rsidR="00E055B2" w:rsidRDefault="00E055B2">
      <w:pPr>
        <w:rPr>
          <w:rFonts w:cstheme="minorHAnsi"/>
          <w:color w:val="000000"/>
        </w:rPr>
      </w:pPr>
    </w:p>
    <w:p w14:paraId="11F19A47" w14:textId="3E0EC4E0" w:rsidR="00433F6A" w:rsidRDefault="00433F6A">
      <w:pPr>
        <w:rPr>
          <w:rFonts w:cstheme="minorHAnsi"/>
          <w:color w:val="000000"/>
        </w:rPr>
      </w:pPr>
      <w:r w:rsidRPr="00433F6A">
        <w:rPr>
          <w:rFonts w:cstheme="minorHAnsi"/>
          <w:i/>
          <w:iCs/>
          <w:color w:val="000000"/>
        </w:rPr>
        <w:t>Response #3</w:t>
      </w:r>
      <w:r>
        <w:rPr>
          <w:rFonts w:cstheme="minorHAnsi"/>
          <w:color w:val="000000"/>
        </w:rPr>
        <w:t xml:space="preserve">: We thank the reviewer for this suggestion and praise. We have updated the abstract </w:t>
      </w:r>
      <w:r w:rsidR="00400F02">
        <w:rPr>
          <w:rFonts w:cstheme="minorHAnsi"/>
          <w:color w:val="000000"/>
        </w:rPr>
        <w:t xml:space="preserve">and introduction </w:t>
      </w:r>
      <w:r>
        <w:rPr>
          <w:rFonts w:cstheme="minorHAnsi"/>
          <w:color w:val="000000"/>
        </w:rPr>
        <w:t>accordingly.</w:t>
      </w:r>
    </w:p>
    <w:p w14:paraId="58B0A0B0" w14:textId="57A38AD5" w:rsidR="00E055B2" w:rsidRDefault="00E055B2">
      <w:pPr>
        <w:rPr>
          <w:rFonts w:cstheme="minorHAnsi"/>
          <w:color w:val="000000"/>
        </w:rPr>
      </w:pPr>
    </w:p>
    <w:p w14:paraId="3811F5D4" w14:textId="36ABDE6C" w:rsidR="00400F02" w:rsidRDefault="00400F02">
      <w:r w:rsidRPr="00400F02">
        <w:rPr>
          <w:rFonts w:cstheme="minorHAnsi"/>
          <w:i/>
          <w:iCs/>
          <w:color w:val="000000"/>
        </w:rPr>
        <w:t>Comment #4</w:t>
      </w:r>
      <w:r>
        <w:rPr>
          <w:rFonts w:cstheme="minorHAnsi"/>
          <w:color w:val="000000"/>
        </w:rPr>
        <w:t xml:space="preserve">: </w:t>
      </w:r>
      <w:r>
        <w:t>Why did you not consider a family history of cancer as a covariate in you analysis?</w:t>
      </w:r>
    </w:p>
    <w:p w14:paraId="7A80931F" w14:textId="31990DD0" w:rsidR="00400F02" w:rsidRDefault="00400F02"/>
    <w:p w14:paraId="57B3C0A6" w14:textId="1544D7A4" w:rsidR="00400F02" w:rsidRDefault="00400F02">
      <w:r w:rsidRPr="00400F02">
        <w:rPr>
          <w:i/>
          <w:iCs/>
        </w:rPr>
        <w:t>Response #4</w:t>
      </w:r>
      <w:r>
        <w:t>: The NHANES Medical Conditions questionnaire (MCQ) does not probe subjects on their family history of cancer, only on personal history. Thus, we are limited by this methodological constraint. Otherwise, it is a conceivable hypothesis that a family history of cancer may exacerbate food insecurity issues in cancer survivors. However, this was outside the scope of this analysis.</w:t>
      </w:r>
    </w:p>
    <w:p w14:paraId="059E9460" w14:textId="2FAECB37" w:rsidR="00400F02" w:rsidRDefault="00400F02"/>
    <w:p w14:paraId="5FB6DA7D" w14:textId="1D7B2A91" w:rsidR="00400F02" w:rsidRDefault="00400F02">
      <w:r w:rsidRPr="00400F02">
        <w:rPr>
          <w:i/>
          <w:iCs/>
        </w:rPr>
        <w:t>Comment #5</w:t>
      </w:r>
      <w:r>
        <w:t>: Although considering the dietary intake as a covariate is acceptable, I was wondering that why did you not adjust its intake before the analyses?</w:t>
      </w:r>
    </w:p>
    <w:p w14:paraId="191CC955" w14:textId="00646E64" w:rsidR="00400F02" w:rsidRDefault="00400F02"/>
    <w:p w14:paraId="27EBA1C2" w14:textId="17507135" w:rsidR="00400F02" w:rsidRDefault="00400F02">
      <w:r w:rsidRPr="00400F02">
        <w:rPr>
          <w:i/>
          <w:iCs/>
        </w:rPr>
        <w:t>Response #5</w:t>
      </w:r>
      <w:r>
        <w:t>: We thank the reviewer for this thoughtful comment. We believe the reviewer is referring to energy adjustment. Our analysis did adjust for caloric intake using a multivariate density model (</w:t>
      </w:r>
      <w:proofErr w:type="spellStart"/>
      <w:r>
        <w:t>i.e</w:t>
      </w:r>
      <w:proofErr w:type="spellEnd"/>
      <w:r>
        <w:t>, all dietary intake values were divided by the subject’s estimated caloric intake and then the final models included estimated caloric intake as a covariate to adjust the model with</w:t>
      </w:r>
      <w:r w:rsidR="00BB75AF">
        <w:t xml:space="preserve">—see Willet et al. </w:t>
      </w:r>
      <w:r>
        <w:t>).</w:t>
      </w:r>
    </w:p>
    <w:p w14:paraId="1306DFCF" w14:textId="09C4BC94" w:rsidR="00400F02" w:rsidRDefault="00400F02"/>
    <w:p w14:paraId="5B832BF7" w14:textId="2A0C3560" w:rsidR="00400F02" w:rsidRDefault="00400F02">
      <w:r w:rsidRPr="00400F02">
        <w:rPr>
          <w:i/>
          <w:iCs/>
        </w:rPr>
        <w:t>Comment #6</w:t>
      </w:r>
      <w:r>
        <w:t>:</w:t>
      </w:r>
      <w:r w:rsidRPr="00400F02">
        <w:t xml:space="preserve"> </w:t>
      </w:r>
      <w:r>
        <w:t>Were there any differences among participants regarding the ability of access to food which would affect the status of food security (for example due to different locations)? Please consider this importance.</w:t>
      </w:r>
    </w:p>
    <w:p w14:paraId="31686943" w14:textId="0D9AEA76" w:rsidR="00400F02" w:rsidRDefault="00400F02"/>
    <w:p w14:paraId="0B217069" w14:textId="4590D7CF" w:rsidR="00400F02" w:rsidRDefault="00400F02">
      <w:r w:rsidRPr="00AB4362">
        <w:rPr>
          <w:i/>
          <w:iCs/>
        </w:rPr>
        <w:lastRenderedPageBreak/>
        <w:t>Response #6</w:t>
      </w:r>
      <w:r>
        <w:t xml:space="preserve">: We thank the reviewer for this thoughtful comment. This is an excellent observation. However, geographic data of the participants is not available publicly. There is a restricted access file that NHANES provides with geographic data, but it remains to be seen if the type of data in those files can be used to extract some sort of data on proximity to food deserts or other </w:t>
      </w:r>
      <w:r w:rsidR="00AB4362">
        <w:t>locations</w:t>
      </w:r>
      <w:r>
        <w:t xml:space="preserve"> that </w:t>
      </w:r>
      <w:r w:rsidR="00AB4362">
        <w:t>m</w:t>
      </w:r>
      <w:r>
        <w:t xml:space="preserve">ay hamper a subject’s access to outlets that </w:t>
      </w:r>
      <w:r w:rsidR="00AB4362">
        <w:t xml:space="preserve">provide healthy and nutritious foods. </w:t>
      </w:r>
    </w:p>
    <w:p w14:paraId="60B3F637" w14:textId="72F989E6" w:rsidR="00AB4362" w:rsidRDefault="00AB4362"/>
    <w:p w14:paraId="6A2C284D" w14:textId="77777777" w:rsidR="00AB4362" w:rsidRPr="00E055B2" w:rsidRDefault="00AB4362">
      <w:pPr>
        <w:rPr>
          <w:rFonts w:cstheme="minorHAnsi"/>
          <w:color w:val="000000"/>
        </w:rPr>
      </w:pPr>
    </w:p>
    <w:p w14:paraId="255902ED" w14:textId="598F0791" w:rsidR="00851E8C" w:rsidRDefault="00AB4362">
      <w:r w:rsidRPr="00AB4362">
        <w:rPr>
          <w:rFonts w:cstheme="minorHAnsi"/>
          <w:i/>
          <w:iCs/>
          <w:color w:val="000000"/>
        </w:rPr>
        <w:t>Comment #7</w:t>
      </w:r>
      <w:r>
        <w:rPr>
          <w:rFonts w:cstheme="minorHAnsi"/>
          <w:color w:val="000000"/>
        </w:rPr>
        <w:t xml:space="preserve">: </w:t>
      </w:r>
      <w:r>
        <w:t>Only 13% of total participants were considered to have food insecurity. As a result, the related findings on this subsample would be interpreted with caution (please also consider this in the abstract).</w:t>
      </w:r>
    </w:p>
    <w:p w14:paraId="5F2238D7" w14:textId="3EEB70EA" w:rsidR="00AB4362" w:rsidRDefault="00AB4362"/>
    <w:p w14:paraId="69578E8E" w14:textId="447F69EB" w:rsidR="00AB4362" w:rsidRDefault="00AB4362">
      <w:r w:rsidRPr="00AB4362">
        <w:rPr>
          <w:i/>
          <w:iCs/>
        </w:rPr>
        <w:t xml:space="preserve">Response #7: </w:t>
      </w:r>
      <w:r>
        <w:t>we thank the reviewer for this comment. We remind the reviewer that NHANES provides nationally representative data for the US. Through cluster</w:t>
      </w:r>
      <w:r w:rsidR="00BB75AF">
        <w:t xml:space="preserve">, </w:t>
      </w:r>
      <w:r>
        <w:t>stratified sampling</w:t>
      </w:r>
      <w:r w:rsidR="00BB75AF">
        <w:t>,</w:t>
      </w:r>
      <w:r>
        <w:t xml:space="preserve"> and other probabilistic methods, a sample is generated from the US civilian non-institutionalized population. Given that we know the prevalence of food insecurity is ~10.8% across the US, it is not far-fetched to consider that the prevalence of food insecurity amongst cancer survivors is around 13% (as you suggest). We would like to make clear that our conclusions are only generalizable to the food insecure cancer-survivor population and not any other group outside of that. The language in the conclusions section has been carefully written to make this point clear.</w:t>
      </w:r>
    </w:p>
    <w:p w14:paraId="04C09D2F" w14:textId="6C5ABDBB" w:rsidR="00535FDC" w:rsidRDefault="00535FDC"/>
    <w:p w14:paraId="702DAED5" w14:textId="1FEDCCDF" w:rsidR="00535FDC" w:rsidRDefault="00535FDC">
      <w:r w:rsidRPr="00535FDC">
        <w:rPr>
          <w:i/>
          <w:iCs/>
        </w:rPr>
        <w:t>Comment #8</w:t>
      </w:r>
      <w:r>
        <w:t>: Self-reporting food insecurity would also be another limitation of your study. Please discuss.</w:t>
      </w:r>
    </w:p>
    <w:p w14:paraId="00D93B51" w14:textId="28C53DA9" w:rsidR="00535FDC" w:rsidRDefault="00535FDC"/>
    <w:p w14:paraId="31DB4ED1" w14:textId="1A5FF0F6" w:rsidR="00535FDC" w:rsidRPr="00AB4362" w:rsidRDefault="00535FDC">
      <w:pPr>
        <w:rPr>
          <w:rFonts w:cstheme="minorHAnsi"/>
          <w:color w:val="000000"/>
        </w:rPr>
      </w:pPr>
      <w:r w:rsidRPr="00535FDC">
        <w:rPr>
          <w:rFonts w:cstheme="minorHAnsi"/>
          <w:i/>
          <w:iCs/>
          <w:color w:val="000000"/>
        </w:rPr>
        <w:t>Response #8</w:t>
      </w:r>
      <w:r>
        <w:rPr>
          <w:rFonts w:cstheme="minorHAnsi"/>
          <w:color w:val="000000"/>
        </w:rPr>
        <w:t>: We agree with the reviewer on this comment and have updated the limitations section of the discussion accordingly.</w:t>
      </w:r>
    </w:p>
    <w:p w14:paraId="7DC4EBB4" w14:textId="2560EB79" w:rsidR="0080220C" w:rsidRDefault="0080220C"/>
    <w:p w14:paraId="12364299" w14:textId="46A59F8E" w:rsidR="00C21600" w:rsidRDefault="00C21600"/>
    <w:p w14:paraId="5AE6D85C" w14:textId="0F2D0D40" w:rsidR="00C21600" w:rsidRDefault="00C21600">
      <w:r>
        <w:t>Reviewer #4</w:t>
      </w:r>
    </w:p>
    <w:p w14:paraId="4E61FE7B" w14:textId="206C914C" w:rsidR="00F861DA" w:rsidRDefault="00F861DA"/>
    <w:p w14:paraId="000ED792" w14:textId="3B5FD3DA" w:rsidR="00F861DA" w:rsidRDefault="00F861DA">
      <w:r w:rsidRPr="00F861DA">
        <w:rPr>
          <w:i/>
          <w:iCs/>
        </w:rPr>
        <w:t>Comment #1</w:t>
      </w:r>
      <w:r>
        <w:t>: The titles of the Table 3, Table 4 and supplementary tables should be on top.</w:t>
      </w:r>
    </w:p>
    <w:p w14:paraId="664F1601" w14:textId="030C0CF8" w:rsidR="00F861DA" w:rsidRDefault="00F861DA"/>
    <w:p w14:paraId="005A2917" w14:textId="47AB2111" w:rsidR="00F861DA" w:rsidRDefault="00F861DA">
      <w:r>
        <w:t>Response #1: We thank the reviewer for catching this. These titles have been moved accordingly.</w:t>
      </w:r>
    </w:p>
    <w:p w14:paraId="0B206C16" w14:textId="75DF3279" w:rsidR="00F861DA" w:rsidRDefault="00F861DA"/>
    <w:p w14:paraId="0EA04BCA" w14:textId="670F2640" w:rsidR="00F861DA" w:rsidRDefault="00F861DA">
      <w:r w:rsidRPr="00F861DA">
        <w:rPr>
          <w:i/>
          <w:iCs/>
        </w:rPr>
        <w:t>Comment #2</w:t>
      </w:r>
      <w:r>
        <w:t>: Supplementary Figure 1 is the most important figure and should be included in the main text, not in the supplementary. The reason is that it showed the results of penalized logistic regression, which is the key methodology and base of this article.</w:t>
      </w:r>
    </w:p>
    <w:p w14:paraId="4B3B42D6" w14:textId="3B7FE090" w:rsidR="00BB75AF" w:rsidRDefault="00BB75AF"/>
    <w:p w14:paraId="33D6BF77" w14:textId="227EA407" w:rsidR="00BB75AF" w:rsidRDefault="007D64C3">
      <w:r>
        <w:t>Response</w:t>
      </w:r>
      <w:r w:rsidR="00BB75AF">
        <w:t xml:space="preserve"> #</w:t>
      </w:r>
      <w:r>
        <w:t>2</w:t>
      </w:r>
      <w:r w:rsidR="00BB75AF">
        <w:t xml:space="preserve">: We thank the reviewer for this suggestion. We have incorporated this figure into the main text as Figure </w:t>
      </w:r>
      <w:r>
        <w:t>2</w:t>
      </w:r>
      <w:r w:rsidR="00BB75AF">
        <w:t>.</w:t>
      </w:r>
    </w:p>
    <w:p w14:paraId="2950C50D" w14:textId="6F6760C1" w:rsidR="007D64C3" w:rsidRDefault="007D64C3"/>
    <w:p w14:paraId="6BF7BF80" w14:textId="22B3D401" w:rsidR="007D64C3" w:rsidRDefault="007D64C3">
      <w:r w:rsidRPr="007D64C3">
        <w:rPr>
          <w:i/>
          <w:iCs/>
        </w:rPr>
        <w:lastRenderedPageBreak/>
        <w:t>Comment #3</w:t>
      </w:r>
      <w:r>
        <w:t xml:space="preserve">: </w:t>
      </w:r>
      <w:r>
        <w:t>According to the results of penalized logistic regression, what suggestions of dietary pattern will the authors provide to cancer patients and healthy individuals? For example, what is the suggested ranges of the consumption amounts of major food/ingredient groups? The consumption frequency of eating certain types of foods?</w:t>
      </w:r>
    </w:p>
    <w:p w14:paraId="67D90121" w14:textId="0B0D35DE" w:rsidR="007D64C3" w:rsidRDefault="007D64C3"/>
    <w:p w14:paraId="14D84830" w14:textId="3F0333F8" w:rsidR="007D64C3" w:rsidRDefault="007D64C3">
      <w:r w:rsidRPr="00A868B8">
        <w:rPr>
          <w:i/>
          <w:iCs/>
        </w:rPr>
        <w:t>Response #3</w:t>
      </w:r>
      <w:r>
        <w:t xml:space="preserve">: We thank the reviewer for these thoughtful comments. As we emphasize in our introduction and discussion sections, cancer survivors should be adhering as closely as possible to the guidelines put forth by the American Institute for Cancer Research, which are comprehensive and evidence-based recommendations for those living with cancer and healthy individuals who are interested in preventing cancer. Moreover, a posteriori (or data-driven) methods for deriving dietary patterns have a limitation in that they only </w:t>
      </w:r>
      <w:r w:rsidR="00A868B8">
        <w:t>reveal</w:t>
      </w:r>
      <w:r>
        <w:t xml:space="preserve"> associations and not absolute values of intake for any food group. This is in contrast to a priori (or guideline-based) diet quality indices where there might be absolute intake values that are</w:t>
      </w:r>
      <w:r w:rsidR="00A868B8">
        <w:t xml:space="preserve"> relied upon for the calculation of those indices</w:t>
      </w:r>
      <w:r>
        <w:t>. Thus, given the results we have generated, we would be extrapolating from those results if we were to make explicit recommendations based on dietary intake cut-offs.</w:t>
      </w:r>
      <w:r w:rsidR="00A868B8">
        <w:t xml:space="preserve"> However, we have updated the limitations piece in the discussion section to make this point clear and also added a sentence emphasizing the need to use the AICR guidelines clinically.</w:t>
      </w:r>
    </w:p>
    <w:p w14:paraId="794B3530" w14:textId="78ED8396" w:rsidR="00A868B8" w:rsidRDefault="00A868B8"/>
    <w:p w14:paraId="4ADE112B" w14:textId="7521A9FA" w:rsidR="00A868B8" w:rsidRDefault="00A868B8">
      <w:r w:rsidRPr="00A868B8">
        <w:rPr>
          <w:i/>
          <w:iCs/>
        </w:rPr>
        <w:t>Comment #4</w:t>
      </w:r>
      <w:r>
        <w:t xml:space="preserve">: </w:t>
      </w:r>
      <w:r>
        <w:t>What is the major impact of the research, scientifically and societally?</w:t>
      </w:r>
    </w:p>
    <w:p w14:paraId="2782D608" w14:textId="6159AE45" w:rsidR="00A868B8" w:rsidRPr="00A868B8" w:rsidRDefault="00A868B8">
      <w:pPr>
        <w:rPr>
          <w:i/>
          <w:iCs/>
        </w:rPr>
      </w:pPr>
    </w:p>
    <w:p w14:paraId="487F8434" w14:textId="5C893B05" w:rsidR="00A868B8" w:rsidRDefault="00A868B8">
      <w:r w:rsidRPr="00A868B8">
        <w:rPr>
          <w:i/>
          <w:iCs/>
        </w:rPr>
        <w:t>Response #4</w:t>
      </w:r>
      <w:r>
        <w:t>: We thank the reviewer for this probing question. We have detailed a number of ramifications of the research in our discussion section already. We have added a few more sentences to address the reviewers concern.</w:t>
      </w:r>
    </w:p>
    <w:p w14:paraId="17AA1193" w14:textId="77777777" w:rsidR="00A868B8" w:rsidRDefault="00A868B8"/>
    <w:p w14:paraId="3BBE4878" w14:textId="1728CC73" w:rsidR="00A868B8" w:rsidRDefault="00B6576D">
      <w:r w:rsidRPr="00B6576D">
        <w:rPr>
          <w:i/>
          <w:iCs/>
        </w:rPr>
        <w:t>Comment #5:</w:t>
      </w:r>
      <w:r>
        <w:t xml:space="preserve"> </w:t>
      </w:r>
      <w:r>
        <w:t>How this study contributed to the wellbeing not only limited to US but to solve the problem global level?</w:t>
      </w:r>
    </w:p>
    <w:p w14:paraId="13381718" w14:textId="69DAB9D9" w:rsidR="00B6576D" w:rsidRDefault="00B6576D"/>
    <w:p w14:paraId="0718BAA3" w14:textId="6194B69B" w:rsidR="00B6576D" w:rsidRPr="00B60C8D" w:rsidRDefault="00B6576D">
      <w:r>
        <w:t>Response #5: We thank the reviewer for this consideration. We have added some language to the manuscript talking about how the methodology we implemented can be used in a variety of population contexts as well as for the purposes of tracking policy benchmarks (which can also be used in a global context).</w:t>
      </w:r>
    </w:p>
    <w:sectPr w:rsidR="00B6576D" w:rsidRPr="00B60C8D"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ino Vieytes, Christian Augusto" w:date="2022-10-14T09:29:00Z" w:initials="MVCA">
    <w:p w14:paraId="4478F5F9" w14:textId="77777777" w:rsidR="00E249F6" w:rsidRDefault="00E249F6" w:rsidP="002C21C2">
      <w:r>
        <w:rPr>
          <w:rStyle w:val="CommentReference"/>
        </w:rPr>
        <w:annotationRef/>
      </w:r>
      <w:r>
        <w:rPr>
          <w:sz w:val="20"/>
          <w:szCs w:val="20"/>
        </w:rPr>
        <w:t>Need to update this reference and the one for US FSSM link</w:t>
      </w:r>
    </w:p>
    <w:p w14:paraId="2E2F4857" w14:textId="77777777" w:rsidR="00E249F6" w:rsidRDefault="00E249F6" w:rsidP="002C21C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2F48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3AA70" w16cex:dateUtc="2022-10-14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2F4857" w16cid:durableId="26F3AA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4F"/>
    <w:rsid w:val="00061CBD"/>
    <w:rsid w:val="00144870"/>
    <w:rsid w:val="00221715"/>
    <w:rsid w:val="0023049C"/>
    <w:rsid w:val="00400F02"/>
    <w:rsid w:val="00433F6A"/>
    <w:rsid w:val="00535FDC"/>
    <w:rsid w:val="00674FCF"/>
    <w:rsid w:val="00687A69"/>
    <w:rsid w:val="006E11CF"/>
    <w:rsid w:val="007D64C3"/>
    <w:rsid w:val="0080220C"/>
    <w:rsid w:val="008343E2"/>
    <w:rsid w:val="00851E8C"/>
    <w:rsid w:val="00853C24"/>
    <w:rsid w:val="0087564F"/>
    <w:rsid w:val="009674CF"/>
    <w:rsid w:val="00A868B8"/>
    <w:rsid w:val="00AB4362"/>
    <w:rsid w:val="00B60C8D"/>
    <w:rsid w:val="00B6576D"/>
    <w:rsid w:val="00BB75AF"/>
    <w:rsid w:val="00C21600"/>
    <w:rsid w:val="00E055B2"/>
    <w:rsid w:val="00E05686"/>
    <w:rsid w:val="00E249F6"/>
    <w:rsid w:val="00F861DA"/>
    <w:rsid w:val="00FE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86FB81"/>
  <w15:chartTrackingRefBased/>
  <w15:docId w15:val="{61F17527-4E61-BC40-88D0-8FCD4F41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FCF"/>
    <w:rPr>
      <w:color w:val="0563C1" w:themeColor="hyperlink"/>
      <w:u w:val="single"/>
    </w:rPr>
  </w:style>
  <w:style w:type="character" w:styleId="UnresolvedMention">
    <w:name w:val="Unresolved Mention"/>
    <w:basedOn w:val="DefaultParagraphFont"/>
    <w:uiPriority w:val="99"/>
    <w:semiHidden/>
    <w:unhideWhenUsed/>
    <w:rsid w:val="00674FCF"/>
    <w:rPr>
      <w:color w:val="605E5C"/>
      <w:shd w:val="clear" w:color="auto" w:fill="E1DFDD"/>
    </w:rPr>
  </w:style>
  <w:style w:type="character" w:styleId="CommentReference">
    <w:name w:val="annotation reference"/>
    <w:basedOn w:val="DefaultParagraphFont"/>
    <w:uiPriority w:val="99"/>
    <w:semiHidden/>
    <w:unhideWhenUsed/>
    <w:rsid w:val="00E249F6"/>
    <w:rPr>
      <w:sz w:val="16"/>
      <w:szCs w:val="16"/>
    </w:rPr>
  </w:style>
  <w:style w:type="paragraph" w:styleId="CommentText">
    <w:name w:val="annotation text"/>
    <w:basedOn w:val="Normal"/>
    <w:link w:val="CommentTextChar"/>
    <w:uiPriority w:val="99"/>
    <w:semiHidden/>
    <w:unhideWhenUsed/>
    <w:rsid w:val="00E249F6"/>
    <w:rPr>
      <w:sz w:val="20"/>
      <w:szCs w:val="20"/>
    </w:rPr>
  </w:style>
  <w:style w:type="character" w:customStyle="1" w:styleId="CommentTextChar">
    <w:name w:val="Comment Text Char"/>
    <w:basedOn w:val="DefaultParagraphFont"/>
    <w:link w:val="CommentText"/>
    <w:uiPriority w:val="99"/>
    <w:semiHidden/>
    <w:rsid w:val="00E249F6"/>
    <w:rPr>
      <w:sz w:val="20"/>
      <w:szCs w:val="20"/>
    </w:rPr>
  </w:style>
  <w:style w:type="paragraph" w:styleId="CommentSubject">
    <w:name w:val="annotation subject"/>
    <w:basedOn w:val="CommentText"/>
    <w:next w:val="CommentText"/>
    <w:link w:val="CommentSubjectChar"/>
    <w:uiPriority w:val="99"/>
    <w:semiHidden/>
    <w:unhideWhenUsed/>
    <w:rsid w:val="00E249F6"/>
    <w:rPr>
      <w:b/>
      <w:bCs/>
    </w:rPr>
  </w:style>
  <w:style w:type="character" w:customStyle="1" w:styleId="CommentSubjectChar">
    <w:name w:val="Comment Subject Char"/>
    <w:basedOn w:val="CommentTextChar"/>
    <w:link w:val="CommentSubject"/>
    <w:uiPriority w:val="99"/>
    <w:semiHidden/>
    <w:rsid w:val="00E24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4</cp:revision>
  <dcterms:created xsi:type="dcterms:W3CDTF">2022-10-17T15:07:00Z</dcterms:created>
  <dcterms:modified xsi:type="dcterms:W3CDTF">2022-10-17T15:51:00Z</dcterms:modified>
</cp:coreProperties>
</file>